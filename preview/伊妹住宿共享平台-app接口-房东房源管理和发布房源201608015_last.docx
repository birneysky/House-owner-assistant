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1、房东管理房源列表（HouseItem）取消，和House</w:t>
      </w:r>
      <w:r>
        <w:t>Info合并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//资料审核状态1:待审核;2:通过 3:未通过 4:补充材料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</w:pPr>
      <w:r>
        <w:rPr>
          <w:rFonts w:hint="eastAsia"/>
        </w:rPr>
        <w:t>roomNumber ：房间的数量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</w:t>
      </w:r>
      <w:r>
        <w:t>1</w:t>
      </w:r>
      <w:r>
        <w:rPr>
          <w:rFonts w:hint="eastAsia"/>
        </w:rPr>
        <w:t xml:space="preserve"> 待审核 </w:t>
      </w:r>
      <w:r>
        <w:t>2</w:t>
      </w:r>
      <w:r>
        <w:rPr>
          <w:rFonts w:hint="eastAsia"/>
        </w:rPr>
        <w:t xml:space="preserve">审核通过  </w:t>
      </w:r>
      <w:r>
        <w:t>3</w:t>
      </w:r>
      <w:r>
        <w:rPr>
          <w:rFonts w:hint="eastAsia"/>
        </w:rPr>
        <w:t xml:space="preserve"> 审核不通过 </w:t>
      </w:r>
      <w:r>
        <w:t>4</w:t>
      </w:r>
      <w:r>
        <w:rPr>
          <w:rFonts w:hint="eastAsia"/>
        </w:rPr>
        <w:t xml:space="preserve"> 审核待完善</w:t>
      </w:r>
    </w:p>
    <w:p>
      <w:pPr>
        <w:ind w:firstLine="420"/>
      </w:pPr>
      <w:r>
        <w:rPr>
          <w:rFonts w:hint="eastAsia"/>
        </w:rPr>
        <w:t xml:space="preserve">operationStatus：运营状态 </w:t>
      </w:r>
      <w:r>
        <w:t>1</w:t>
      </w:r>
      <w:r>
        <w:rPr>
          <w:rFonts w:hint="eastAsia"/>
        </w:rPr>
        <w:t xml:space="preserve"> 正常 </w:t>
      </w:r>
      <w:r>
        <w:t>2</w:t>
      </w:r>
      <w:r>
        <w:rPr>
          <w:rFonts w:hint="eastAsia"/>
        </w:rPr>
        <w:t xml:space="preserve"> 房东下线 </w:t>
      </w:r>
      <w:r>
        <w:t>3</w:t>
      </w:r>
      <w:r>
        <w:rPr>
          <w:rFonts w:hint="eastAsia"/>
        </w:rPr>
        <w:t xml:space="preserve"> 平台锁定</w:t>
      </w:r>
    </w:p>
    <w:p>
      <w:pPr>
        <w:ind w:firstLine="420"/>
      </w:pPr>
      <w:r>
        <w:rPr>
          <w:rFonts w:hint="eastAsia"/>
        </w:rPr>
        <w:t>remarks:备注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房源图片（HouseImage）</w:t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imagePath:图片路径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房源设施（HouseFacility）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 房源id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房东管理房源</w:t>
      </w:r>
    </w:p>
    <w:p>
      <w:r>
        <w:rPr>
          <w:rFonts w:hint="eastAsia"/>
        </w:rPr>
        <w:t>如果房东信息中landlordstatus为0，表示正常，未1表示锁定，不能上传房源，修改房源</w:t>
      </w:r>
    </w:p>
    <w:p>
      <w:r>
        <w:rPr>
          <w:rFonts w:hint="eastAsia"/>
        </w:rPr>
        <w:t>房源有两种状态：</w:t>
      </w:r>
    </w:p>
    <w:p>
      <w:r>
        <w:rPr>
          <w:rFonts w:hint="eastAsia"/>
        </w:rPr>
        <w:t>审核状态check_status 0 待审核 1 审核待完善  2 审核不通过 3 审核通过</w:t>
      </w:r>
    </w:p>
    <w:p/>
    <w:p>
      <w:r>
        <w:rPr>
          <w:rFonts w:hint="eastAsia"/>
        </w:rPr>
        <w:t>2、运营状态operation_status 0 正常 1 房东下线 2 平台锁定</w:t>
      </w:r>
    </w:p>
    <w:p>
      <w:r>
        <w:rPr>
          <w:rFonts w:hint="eastAsia"/>
        </w:rPr>
        <w:t>check_status为 0 待审核 1 审核待完善  2 审核不通过，不出现按钮</w:t>
      </w:r>
    </w:p>
    <w:p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其他时候不出现按钮</w:t>
      </w:r>
    </w:p>
    <w:p>
      <w:r>
        <w:rPr>
          <w:rFonts w:hint="eastAsia"/>
        </w:rPr>
        <w:t>当operation_status为2的时候也不出现按钮</w:t>
      </w:r>
    </w:p>
    <w:p>
      <w:pPr>
        <w:pStyle w:val="3"/>
      </w:pPr>
      <w:r>
        <w:rPr>
          <w:rFonts w:hint="eastAsia"/>
        </w:rPr>
        <w:t>1.1、获取房源列表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HouseItem 见前面数据模型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｝,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houseType 取值</w:t>
      </w:r>
    </w:p>
    <w:p>
      <w:pPr>
        <w:rPr>
          <w:szCs w:val="21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rentType取值</w:t>
      </w:r>
    </w:p>
    <w:p>
      <w:pPr>
        <w:rPr>
          <w:szCs w:val="21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1.2、获取房源信息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:见前文数据模型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}，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 ：见前文数据模型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beds:[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1260" w:firstLineChars="600"/>
        <w:rPr>
          <w:szCs w:val="21"/>
        </w:rPr>
      </w:pPr>
      <w:r>
        <w:rPr>
          <w:rFonts w:hint="eastAsia"/>
          <w:szCs w:val="21"/>
        </w:rPr>
        <w:t xml:space="preserve">facility:{ </w:t>
      </w:r>
    </w:p>
    <w:p>
      <w:pPr>
        <w:ind w:left="1680" w:firstLine="420"/>
        <w:rPr>
          <w:szCs w:val="21"/>
        </w:rPr>
      </w:pPr>
      <w:r>
        <w:rPr>
          <w:rFonts w:hint="eastAsia"/>
        </w:rPr>
        <w:t>HouseFacility ：见房源设施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HousePositon 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1.4、查看房源评论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查询房源对应的评论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houseId是指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HouseComment对象 见数据模型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p>
      <w:pPr>
        <w:rPr>
          <w:szCs w:val="21"/>
        </w:rPr>
      </w:pPr>
    </w:p>
    <w:p>
      <w:pPr>
        <w:pStyle w:val="2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2.1、新建房源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｛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House 对象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｝  //房源i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被锁定|不是房东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2.2、修改房源基本信息（修改house对象）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House对象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将House对象转化成json传递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del w:id="0" w:author="guo" w:date="2016-08-15T22:20:40Z">
              <w:r>
                <w:rPr>
                  <w:rFonts w:hint="eastAsia"/>
                  <w:szCs w:val="21"/>
                  <w:lang w:val="en-US"/>
                </w:rPr>
                <w:delText>Boolean</w:delText>
              </w:r>
            </w:del>
            <w:ins w:id="1" w:author="guo" w:date="2016-08-15T22:20:41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2" w:author="guo" w:date="2016-08-15T22:21:06Z"/>
                <w:rFonts w:hint="eastAsia"/>
                <w:szCs w:val="21"/>
                <w:rPrChange w:id="3" w:author="guo" w:date="2016-08-15T22:21:06Z">
                  <w:rPr>
                    <w:ins w:id="4" w:author="guo" w:date="2016-08-15T22:21:06Z"/>
                    <w:rFonts w:hint="eastAsia"/>
                  </w:rPr>
                </w:rPrChange>
              </w:rPr>
            </w:pPr>
            <w:ins w:id="5" w:author="guo" w:date="2016-08-15T22:21:06Z">
              <w:r>
                <w:rPr>
                  <w:rFonts w:hint="eastAsia"/>
                  <w:szCs w:val="21"/>
                  <w:rPrChange w:id="6" w:author="guo" w:date="2016-08-15T22:21:06Z">
                    <w:rPr>
                      <w:rFonts w:hint="eastAsia"/>
                    </w:rPr>
                  </w:rPrChange>
                </w:rPr>
                <w:t>0:房东</w:t>
              </w:r>
            </w:ins>
          </w:p>
          <w:p>
            <w:pPr>
              <w:rPr>
                <w:szCs w:val="21"/>
              </w:rPr>
            </w:pPr>
            <w:ins w:id="7" w:author="guo" w:date="2016-08-15T22:21:06Z">
              <w:r>
                <w:rPr>
                  <w:rFonts w:hint="eastAsia"/>
                  <w:szCs w:val="21"/>
                  <w:rPrChange w:id="8" w:author="guo" w:date="2016-08-15T22:21:06Z">
                    <w:rPr>
                      <w:rFonts w:hint="eastAsia"/>
                    </w:rPr>
                  </w:rPrChange>
                </w:rPr>
                <w:t>1:第三方</w:t>
              </w:r>
            </w:ins>
            <w:del w:id="9" w:author="guo" w:date="2016-08-15T22:21:06Z">
              <w:r>
                <w:rPr>
                  <w:rFonts w:hint="eastAsia"/>
                  <w:szCs w:val="21"/>
                </w:rPr>
                <w:delText>是否需要第三方保洁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" w:author="guo" w:date="2016-08-15T22:20:13Z"/>
        </w:trPr>
        <w:tc>
          <w:tcPr>
            <w:tcW w:w="1804" w:type="dxa"/>
          </w:tcPr>
          <w:p>
            <w:pPr>
              <w:rPr>
                <w:ins w:id="11" w:author="guo" w:date="2016-08-15T22:20:13Z"/>
                <w:rFonts w:hint="eastAsia"/>
                <w:szCs w:val="21"/>
              </w:rPr>
            </w:pPr>
            <w:ins w:id="12" w:author="guo" w:date="2016-08-15T22:20:29Z">
              <w:r>
                <w:rPr>
                  <w:rFonts w:hint="eastAsia"/>
                  <w:szCs w:val="21"/>
                </w:rPr>
                <w:t>platformToiletries</w:t>
              </w:r>
            </w:ins>
          </w:p>
        </w:tc>
        <w:tc>
          <w:tcPr>
            <w:tcW w:w="1262" w:type="dxa"/>
          </w:tcPr>
          <w:p>
            <w:pPr>
              <w:rPr>
                <w:ins w:id="13" w:author="guo" w:date="2016-08-15T22:20:13Z"/>
                <w:rFonts w:hint="eastAsia"/>
                <w:szCs w:val="21"/>
                <w:lang w:val="en-US" w:eastAsia="zh-CN"/>
              </w:rPr>
            </w:pPr>
            <w:ins w:id="14" w:author="guo" w:date="2016-08-15T22:20:34Z">
              <w:r>
                <w:rPr>
                  <w:rFonts w:hint="eastAsia"/>
                  <w:szCs w:val="21"/>
                  <w:lang w:val="en-US" w:eastAsia="zh-CN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15" w:author="guo" w:date="2016-08-15T22:20:13Z"/>
                <w:rFonts w:hint="eastAsia" w:eastAsiaTheme="minorEastAsia"/>
                <w:szCs w:val="21"/>
                <w:lang w:val="en-US" w:eastAsia="zh-CN"/>
              </w:rPr>
            </w:pPr>
            <w:ins w:id="16" w:author="guo" w:date="2016-08-15T22:20:38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17" w:author="guo" w:date="2016-08-15T22:20:13Z"/>
                <w:rFonts w:hint="eastAsia"/>
                <w:szCs w:val="21"/>
              </w:rPr>
            </w:pPr>
            <w:ins w:id="18" w:author="guo" w:date="2016-08-15T22:20:56Z">
              <w:r>
                <w:rPr>
                  <w:rFonts w:hint="eastAsia"/>
                  <w:szCs w:val="21"/>
                  <w:rPrChange w:id="19" w:author="guo" w:date="2016-08-15T22:20:56Z">
                    <w:rPr>
                      <w:rFonts w:hint="eastAsia"/>
                    </w:rPr>
                  </w:rPrChange>
                </w:rPr>
                <w:t>0不提供1提供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2.3、修改房源价格和交易规则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2.4、修改房源描述和标题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2.5、修改房源设施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HouseFacility对象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将HouseFacility对象转成json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 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  <w:bCs/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2.6、修改出租方式和房源类型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2.7、修改房源地点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2.8、修改房源信息信息</w:t>
      </w:r>
    </w:p>
    <w:p>
      <w:pPr>
        <w:pStyle w:val="3"/>
      </w:pPr>
      <w:r>
        <w:rPr>
          <w:rFonts w:hint="eastAsia"/>
        </w:rPr>
        <w:t>见2.2</w:t>
      </w:r>
    </w:p>
    <w:p>
      <w:pPr>
        <w:pStyle w:val="3"/>
      </w:pPr>
      <w:r>
        <w:rPr>
          <w:rFonts w:hint="eastAsia"/>
        </w:rPr>
        <w:t>2.9、修改床的的信息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2.9.1、添加床铺信息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" w:author="guo" w:date="2016-08-11T11:20:00Z"/>
        </w:trPr>
        <w:tc>
          <w:tcPr>
            <w:tcW w:w="1804" w:type="dxa"/>
          </w:tcPr>
          <w:p>
            <w:pPr>
              <w:rPr>
                <w:ins w:id="21" w:author="guo" w:date="2016-08-11T11:20:00Z"/>
                <w:szCs w:val="21"/>
              </w:rPr>
            </w:pPr>
            <w:ins w:id="22" w:author="guo" w:date="2016-08-11T11:20:00Z">
              <w:r>
                <w:rPr>
                  <w:rFonts w:hint="eastAsia"/>
                  <w:szCs w:val="21"/>
                </w:rPr>
                <w:t>type</w:t>
              </w:r>
            </w:ins>
          </w:p>
        </w:tc>
        <w:tc>
          <w:tcPr>
            <w:tcW w:w="892" w:type="dxa"/>
          </w:tcPr>
          <w:p>
            <w:pPr>
              <w:rPr>
                <w:ins w:id="23" w:author="guo" w:date="2016-08-11T11:20:00Z"/>
                <w:szCs w:val="21"/>
              </w:rPr>
            </w:pPr>
            <w:ins w:id="24" w:author="guo" w:date="2016-08-11T11:20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25" w:author="guo" w:date="2016-08-11T11:20:00Z"/>
                <w:szCs w:val="21"/>
              </w:rPr>
            </w:pPr>
            <w:ins w:id="26" w:author="guo" w:date="2016-08-11T11:20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27" w:author="guo" w:date="2016-08-11T11:20:00Z"/>
                <w:szCs w:val="21"/>
              </w:rPr>
            </w:pPr>
            <w:ins w:id="28" w:author="guo" w:date="2016-08-11T11:20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29" w:author="guo" w:date="2016-08-11T11:20:00Z"/>
                <w:szCs w:val="21"/>
              </w:rPr>
            </w:pPr>
            <w:ins w:id="30" w:author="guo" w:date="2016-08-11T11:20:00Z">
              <w:r>
                <w:rPr>
                  <w:rFonts w:hint="eastAsia"/>
                  <w:szCs w:val="21"/>
                </w:rPr>
                <w:t>床的类型</w:t>
              </w:r>
            </w:ins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id 这条床的记录的id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ins w:id="31" w:author="guo" w:date="2016-08-11T15:07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widowControl/>
        <w:jc w:val="left"/>
        <w:rPr>
          <w:ins w:id="32" w:author="guo" w:date="2016-08-11T15:07:00Z"/>
        </w:rPr>
      </w:pPr>
      <w:ins w:id="33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begin"/>
        </w:r>
      </w:ins>
      <w:ins w:id="34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instrText xml:space="preserve">INCLUDEPICTURE \d "C:\\Users\\guo\\Documents\\Tencent Files\\1051251731\\Image\\C2C\\M[R`WT9T@WJ$4$OS2U~_4L5.png" \* MERGEFORMATINET </w:instrText>
        </w:r>
      </w:ins>
      <w:ins w:id="35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separate"/>
        </w:r>
      </w:ins>
      <w:ins w:id="36" w:author="guo" w:date="2016-08-11T15:07:00Z">
        <w:r>
          <w:rPr>
            <w:rFonts w:ascii="宋体" w:hAnsi="宋体" w:eastAsia="宋体" w:cs="宋体"/>
            <w:kern w:val="0"/>
            <w:sz w:val="24"/>
          </w:rPr>
          <w:drawing>
            <wp:inline distT="0" distB="0" distL="114300" distR="114300">
              <wp:extent cx="2286000" cy="1390650"/>
              <wp:effectExtent l="0" t="0" r="0" b="11430"/>
              <wp:docPr id="14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8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end"/>
        </w:r>
      </w:ins>
    </w:p>
    <w:p>
      <w:pPr>
        <w:rPr>
          <w:b/>
          <w:bCs/>
          <w:szCs w:val="21"/>
        </w:rPr>
      </w:pPr>
    </w:p>
    <w:p>
      <w:pPr>
        <w:pStyle w:val="3"/>
      </w:pPr>
      <w:r>
        <w:rPr>
          <w:rFonts w:hint="eastAsia"/>
        </w:rPr>
        <w:t>2.9.2、删除床铺信息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39" w:author="guo" w:date="2016-08-11T14:48:00Z"/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>
      <w:pPr>
        <w:ind w:left="420" w:firstLine="420"/>
        <w:rPr>
          <w:szCs w:val="21"/>
        </w:rPr>
      </w:pPr>
      <w:ins w:id="40" w:author="guo" w:date="2016-08-11T14:48:00Z">
        <w:r>
          <w:rPr>
            <w:rFonts w:hint="eastAsia"/>
            <w:szCs w:val="21"/>
          </w:rPr>
          <w:t>：id是</w:t>
        </w:r>
      </w:ins>
      <w:ins w:id="41" w:author="guo" w:date="2016-08-16T09:14:24Z">
        <w:r>
          <w:rPr>
            <w:rFonts w:hint="eastAsia"/>
            <w:szCs w:val="21"/>
            <w:lang w:val="en-US" w:eastAsia="zh-CN"/>
          </w:rPr>
          <w:t>床铺</w:t>
        </w:r>
      </w:ins>
      <w:ins w:id="42" w:author="guo" w:date="2016-08-16T09:14:25Z">
        <w:r>
          <w:rPr>
            <w:rFonts w:hint="eastAsia"/>
            <w:szCs w:val="21"/>
            <w:lang w:val="en-US" w:eastAsia="zh-CN"/>
          </w:rPr>
          <w:t>id</w:t>
        </w:r>
      </w:ins>
      <w:bookmarkStart w:id="0" w:name="_GoBack"/>
      <w:bookmarkEnd w:id="0"/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del w:id="43" w:author="guo" w:date="2016-08-16T09:14:40Z">
              <w:r>
                <w:rPr>
                  <w:rFonts w:hint="eastAsia"/>
                  <w:szCs w:val="21"/>
                </w:rPr>
                <w:delText>id</w:delText>
              </w:r>
            </w:del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del w:id="44" w:author="guo" w:date="2016-08-16T09:14:39Z">
              <w:r>
                <w:rPr>
                  <w:rFonts w:hint="eastAsia"/>
                  <w:szCs w:val="21"/>
                </w:rPr>
                <w:delText>必选</w:delText>
              </w:r>
            </w:del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del w:id="45" w:author="guo" w:date="2016-08-16T09:14:39Z">
              <w:r>
                <w:rPr>
                  <w:rFonts w:hint="eastAsia"/>
                  <w:szCs w:val="21"/>
                </w:rPr>
                <w:delText>b</w:delText>
              </w:r>
            </w:del>
            <w:del w:id="46" w:author="guo" w:date="2016-08-16T09:14:38Z">
              <w:r>
                <w:rPr>
                  <w:rFonts w:hint="eastAsia"/>
                  <w:szCs w:val="21"/>
                </w:rPr>
                <w:delText>ody</w:delText>
              </w:r>
            </w:del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del w:id="47" w:author="guo" w:date="2016-08-16T09:14:37Z">
              <w:r>
                <w:rPr>
                  <w:rFonts w:hint="eastAsia"/>
                  <w:szCs w:val="21"/>
                </w:rPr>
                <w:delText>int</w:delText>
              </w:r>
            </w:del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del w:id="48" w:author="guo" w:date="2016-08-16T09:14:36Z">
              <w:r>
                <w:rPr>
                  <w:rFonts w:hint="eastAsia"/>
                  <w:szCs w:val="21"/>
                </w:rPr>
                <w:delText>床的记录</w:delText>
              </w:r>
            </w:del>
            <w:del w:id="49" w:author="guo" w:date="2016-08-16T09:14:35Z">
              <w:r>
                <w:rPr>
                  <w:rFonts w:hint="eastAsia"/>
                  <w:szCs w:val="21"/>
                </w:rPr>
                <w:delText>的id</w:delText>
              </w:r>
            </w:del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  <w:spacing w:line="240" w:lineRule="auto"/>
        <w:rPr>
          <w:ins w:id="50" w:author="guo" w:date="2016-08-15T10:28:00Z"/>
          <w:sz w:val="21"/>
          <w:szCs w:val="21"/>
        </w:rPr>
      </w:pPr>
      <w:r>
        <w:rPr>
          <w:rFonts w:hint="eastAsia"/>
          <w:sz w:val="21"/>
          <w:szCs w:val="21"/>
        </w:rPr>
        <w:t>2.10、管理房源图片</w:t>
      </w:r>
    </w:p>
    <w:p>
      <w:pPr>
        <w:rPr>
          <w:ins w:id="51" w:author="guo" w:date="2016-08-15T10:28:00Z"/>
          <w:szCs w:val="21"/>
        </w:rPr>
      </w:pPr>
      <w:ins w:id="52" w:author="guo" w:date="2016-08-15T10:28:00Z">
        <w:r>
          <w:rPr>
            <w:rFonts w:hint="eastAsia"/>
            <w:szCs w:val="21"/>
          </w:rPr>
          <w:t>上传图片逻辑是这样的，在下图（图1）页面中，</w:t>
        </w:r>
      </w:ins>
      <w:ins w:id="53" w:author="guo" w:date="2016-08-15T10:29:00Z">
        <w:r>
          <w:rPr>
            <w:rFonts w:hint="eastAsia"/>
            <w:szCs w:val="21"/>
          </w:rPr>
          <w:t>只做上传图片到服务器（不与house产生关联）和删除图片操作，退出（不管是点</w:t>
        </w:r>
      </w:ins>
      <w:ins w:id="54" w:author="guo" w:date="2016-08-15T10:30:00Z">
        <w:r>
          <w:rPr>
            <w:rFonts w:hint="eastAsia"/>
            <w:szCs w:val="21"/>
          </w:rPr>
          <w:t>菜单返回还是点上图的返回按钮</w:t>
        </w:r>
      </w:ins>
      <w:ins w:id="55" w:author="guo" w:date="2016-08-15T10:29:00Z">
        <w:r>
          <w:rPr>
            <w:rFonts w:hint="eastAsia"/>
            <w:szCs w:val="21"/>
          </w:rPr>
          <w:t>）当前页面回到</w:t>
        </w:r>
      </w:ins>
      <w:ins w:id="56" w:author="guo" w:date="2016-08-15T10:30:00Z">
        <w:r>
          <w:rPr>
            <w:rFonts w:hint="eastAsia"/>
            <w:szCs w:val="21"/>
          </w:rPr>
          <w:t>提交审核页面（图2），</w:t>
        </w:r>
      </w:ins>
      <w:ins w:id="57" w:author="guo" w:date="2016-08-15T10:31:00Z">
        <w:r>
          <w:rPr>
            <w:rFonts w:hint="eastAsia"/>
            <w:szCs w:val="21"/>
          </w:rPr>
          <w:t>调用建立图片与房源关系的接口，这个接口需要将之前填写过的内容也上传，这个接口会直接删除之前存的图片，重新建立新的联系</w:t>
        </w:r>
      </w:ins>
    </w:p>
    <w:p>
      <w:pPr>
        <w:rPr>
          <w:ins w:id="58" w:author="guo" w:date="2016-08-15T10:28:00Z"/>
          <w:szCs w:val="21"/>
        </w:rPr>
      </w:pPr>
      <w:ins w:id="59" w:author="guo" w:date="2016-08-15T10:28:00Z">
        <w:r>
          <w:rPr>
            <w:rFonts w:hint="eastAsia"/>
            <w:szCs w:val="21"/>
          </w:rPr>
          <w:drawing>
            <wp:inline distT="0" distB="0" distL="114300" distR="114300">
              <wp:extent cx="1217930" cy="2167255"/>
              <wp:effectExtent l="0" t="0" r="1270" b="12065"/>
              <wp:docPr id="18" name="图片 18" descr="添加照片编辑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图片 18" descr="添加照片编辑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7930" cy="2167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ind w:left="420" w:firstLine="420"/>
        <w:rPr>
          <w:ins w:id="62" w:author="guo" w:date="2016-08-15T10:30:00Z"/>
          <w:szCs w:val="21"/>
        </w:rPr>
        <w:pPrChange w:id="61" w:author="guo" w:date="2016-08-15T10:28:00Z">
          <w:pPr/>
        </w:pPrChange>
      </w:pPr>
      <w:ins w:id="63" w:author="guo" w:date="2016-08-15T10:28:00Z">
        <w:r>
          <w:rPr>
            <w:rFonts w:hint="eastAsia"/>
            <w:szCs w:val="21"/>
          </w:rPr>
          <w:t>图1</w:t>
        </w:r>
      </w:ins>
    </w:p>
    <w:p>
      <w:pPr>
        <w:ind w:left="420" w:firstLine="420"/>
        <w:rPr>
          <w:ins w:id="65" w:author="guo" w:date="2016-08-15T10:30:00Z"/>
          <w:szCs w:val="21"/>
        </w:rPr>
        <w:pPrChange w:id="64" w:author="guo" w:date="2016-08-15T10:28:00Z">
          <w:pPr/>
        </w:pPrChange>
      </w:pPr>
      <w:ins w:id="66" w:author="guo" w:date="2016-08-15T10:30:00Z">
        <w:r>
          <w:rPr>
            <w:rFonts w:hint="eastAsia"/>
            <w:szCs w:val="21"/>
          </w:rPr>
          <w:drawing>
            <wp:inline distT="0" distB="0" distL="114300" distR="114300">
              <wp:extent cx="1295400" cy="2851150"/>
              <wp:effectExtent l="0" t="0" r="0" b="13970"/>
              <wp:docPr id="19" name="图片 19" descr="发布房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图片 19" descr="发布房源"/>
                      <pic:cNvPicPr>
                        <a:picLocks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285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ind w:left="420" w:firstLine="420"/>
        <w:rPr>
          <w:szCs w:val="21"/>
        </w:rPr>
        <w:pPrChange w:id="68" w:author="guo" w:date="2016-08-15T10:28:00Z">
          <w:pPr/>
        </w:pPrChange>
      </w:pPr>
      <w:ins w:id="69" w:author="guo" w:date="2016-08-15T10:30:00Z">
        <w:r>
          <w:rPr>
            <w:rFonts w:hint="eastAsia"/>
            <w:szCs w:val="21"/>
          </w:rPr>
          <w:t xml:space="preserve">    图2</w:t>
        </w:r>
      </w:ins>
    </w:p>
    <w:p>
      <w:pPr>
        <w:pStyle w:val="3"/>
        <w:spacing w:line="240" w:lineRule="auto"/>
        <w:rPr>
          <w:del w:id="70" w:author="guo" w:date="2016-08-15T08:48:00Z"/>
          <w:strike/>
          <w:sz w:val="21"/>
          <w:szCs w:val="21"/>
          <w:rPrChange w:id="71" w:author="guo" w:date="2016-08-15T08:41:00Z">
            <w:rPr>
              <w:del w:id="72" w:author="guo" w:date="2016-08-15T08:48:00Z"/>
              <w:sz w:val="21"/>
              <w:szCs w:val="21"/>
            </w:rPr>
          </w:rPrChange>
        </w:rPr>
      </w:pPr>
      <w:del w:id="73" w:author="guo" w:date="2016-08-15T08:48:00Z">
        <w:r>
          <w:rPr>
            <w:strike/>
            <w:szCs w:val="21"/>
            <w:rPrChange w:id="74" w:author="guo" w:date="2016-08-15T08:41:00Z">
              <w:rPr>
                <w:szCs w:val="21"/>
              </w:rPr>
            </w:rPrChange>
          </w:rPr>
          <w:delText>2.10.1</w:delText>
        </w:r>
      </w:del>
      <w:del w:id="75" w:author="guo" w:date="2016-08-15T08:48:00Z">
        <w:r>
          <w:rPr>
            <w:rFonts w:hint="eastAsia"/>
            <w:strike/>
            <w:szCs w:val="21"/>
            <w:rPrChange w:id="76" w:author="guo" w:date="2016-08-15T08:41:00Z">
              <w:rPr>
                <w:rFonts w:hint="eastAsia"/>
                <w:szCs w:val="21"/>
              </w:rPr>
            </w:rPrChange>
          </w:rPr>
          <w:delText>、添加图片图片</w:delText>
        </w:r>
      </w:del>
    </w:p>
    <w:p>
      <w:pPr>
        <w:rPr>
          <w:del w:id="77" w:author="guo" w:date="2016-08-15T08:48:00Z"/>
          <w:b/>
          <w:bCs/>
          <w:szCs w:val="21"/>
        </w:rPr>
      </w:pPr>
      <w:del w:id="78" w:author="guo" w:date="2016-08-15T08:48:00Z">
        <w:r>
          <w:rPr>
            <w:rFonts w:hint="eastAsia"/>
            <w:b/>
            <w:bCs/>
            <w:szCs w:val="21"/>
          </w:rPr>
          <w:delText>接口功能：</w:delText>
        </w:r>
      </w:del>
    </w:p>
    <w:p>
      <w:pPr>
        <w:ind w:left="420" w:firstLine="420"/>
        <w:rPr>
          <w:del w:id="79" w:author="guo" w:date="2016-08-15T08:48:00Z"/>
          <w:szCs w:val="21"/>
        </w:rPr>
      </w:pPr>
      <w:del w:id="80" w:author="guo" w:date="2016-08-15T08:48:00Z">
        <w:r>
          <w:rPr>
            <w:rFonts w:hint="eastAsia"/>
            <w:szCs w:val="21"/>
          </w:rPr>
          <w:delText>给房源添加图片</w:delText>
        </w:r>
      </w:del>
    </w:p>
    <w:p>
      <w:pPr>
        <w:rPr>
          <w:del w:id="81" w:author="guo" w:date="2016-08-15T08:48:00Z"/>
          <w:b/>
          <w:bCs/>
          <w:szCs w:val="21"/>
        </w:rPr>
      </w:pPr>
      <w:del w:id="82" w:author="guo" w:date="2016-08-15T08:48:00Z">
        <w:r>
          <w:rPr>
            <w:rFonts w:hint="eastAsia"/>
            <w:b/>
            <w:bCs/>
            <w:szCs w:val="21"/>
          </w:rPr>
          <w:delText>访问方法：</w:delText>
        </w:r>
      </w:del>
    </w:p>
    <w:p>
      <w:pPr>
        <w:ind w:left="420" w:firstLine="420"/>
        <w:rPr>
          <w:del w:id="83" w:author="guo" w:date="2016-08-15T08:48:00Z"/>
          <w:b/>
          <w:bCs/>
          <w:szCs w:val="21"/>
        </w:rPr>
      </w:pPr>
      <w:del w:id="84" w:author="guo" w:date="2016-08-15T08:48:00Z">
        <w:r>
          <w:rPr>
            <w:rFonts w:hint="eastAsia"/>
            <w:szCs w:val="21"/>
          </w:rPr>
          <w:delText>POST</w:delText>
        </w:r>
      </w:del>
    </w:p>
    <w:p>
      <w:pPr>
        <w:rPr>
          <w:del w:id="85" w:author="guo" w:date="2016-08-15T08:48:00Z"/>
          <w:b/>
          <w:bCs/>
          <w:szCs w:val="21"/>
        </w:rPr>
      </w:pPr>
      <w:del w:id="86" w:author="guo" w:date="2016-08-15T08:48:00Z">
        <w:r>
          <w:rPr>
            <w:rFonts w:hint="eastAsia"/>
            <w:b/>
            <w:bCs/>
            <w:szCs w:val="21"/>
          </w:rPr>
          <w:delText>URI路径：</w:delText>
        </w:r>
      </w:del>
    </w:p>
    <w:p>
      <w:pPr>
        <w:ind w:left="420" w:firstLine="420"/>
        <w:rPr>
          <w:del w:id="87" w:author="guo" w:date="2016-08-15T08:48:00Z"/>
          <w:sz w:val="24"/>
        </w:rPr>
      </w:pPr>
      <w:del w:id="88" w:author="guo" w:date="2016-08-15T08:48:00Z">
        <w:r>
          <w:rPr>
            <w:rFonts w:hint="eastAsia"/>
            <w:szCs w:val="21"/>
          </w:rPr>
          <w:delText>/api/house</w:delText>
        </w:r>
      </w:del>
      <w:del w:id="89" w:author="guo" w:date="2016-08-15T08:48:00Z">
        <w:r>
          <w:rPr>
            <w:szCs w:val="21"/>
          </w:rPr>
          <w:delText>_</w:delText>
        </w:r>
      </w:del>
      <w:del w:id="90" w:author="guo" w:date="2016-08-15T08:48:00Z">
        <w:r>
          <w:rPr>
            <w:rFonts w:hint="eastAsia"/>
            <w:szCs w:val="21"/>
          </w:rPr>
          <w:delText>im</w:delText>
        </w:r>
      </w:del>
      <w:del w:id="91" w:author="guo" w:date="2016-08-15T08:48:00Z">
        <w:r>
          <w:rPr>
            <w:szCs w:val="21"/>
          </w:rPr>
          <w:delText>a</w:delText>
        </w:r>
      </w:del>
      <w:del w:id="92" w:author="guo" w:date="2016-08-15T08:48:00Z">
        <w:r>
          <w:rPr>
            <w:rFonts w:hint="eastAsia"/>
            <w:szCs w:val="21"/>
          </w:rPr>
          <w:delText>g</w:delText>
        </w:r>
      </w:del>
      <w:del w:id="93" w:author="guo" w:date="2016-08-15T08:48:00Z">
        <w:r>
          <w:rPr>
            <w:szCs w:val="21"/>
          </w:rPr>
          <w:delText>es</w:delText>
        </w:r>
      </w:del>
      <w:del w:id="94" w:author="guo" w:date="2016-08-15T08:48:00Z">
        <w:r>
          <w:rPr>
            <w:rFonts w:hint="eastAsia"/>
            <w:szCs w:val="21"/>
          </w:rPr>
          <w:delText>？</w:delText>
        </w:r>
      </w:del>
      <w:del w:id="95" w:author="guo" w:date="2016-08-15T08:48:00Z">
        <w:r>
          <w:rPr>
            <w:rFonts w:hint="eastAsia"/>
            <w:sz w:val="24"/>
          </w:rPr>
          <w:delText>houseId=11</w:delText>
        </w:r>
      </w:del>
    </w:p>
    <w:p>
      <w:pPr>
        <w:ind w:left="420" w:firstLine="420"/>
        <w:rPr>
          <w:del w:id="96" w:author="guo" w:date="2016-08-15T08:48:00Z"/>
          <w:sz w:val="24"/>
        </w:rPr>
      </w:pPr>
      <w:del w:id="97" w:author="guo" w:date="2016-08-15T08:48:00Z">
        <w:r>
          <w:rPr>
            <w:rFonts w:hint="eastAsia"/>
            <w:sz w:val="24"/>
          </w:rPr>
          <w:delText>houseId是房源id</w:delText>
        </w:r>
      </w:del>
    </w:p>
    <w:p>
      <w:pPr>
        <w:rPr>
          <w:del w:id="98" w:author="guo" w:date="2016-08-15T08:48:00Z"/>
          <w:b/>
          <w:bCs/>
          <w:szCs w:val="21"/>
        </w:rPr>
      </w:pPr>
      <w:del w:id="99" w:author="guo" w:date="2016-08-15T08:48:00Z">
        <w:r>
          <w:rPr>
            <w:rFonts w:hint="eastAsia"/>
            <w:b/>
            <w:bCs/>
            <w:szCs w:val="21"/>
          </w:rPr>
          <w:delText>参数说明：</w:delText>
        </w:r>
      </w:del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0" w:author="guo" w:date="2016-08-15T08:48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del w:id="101" w:author="guo" w:date="2016-08-15T08:48:00Z"/>
                <w:b/>
                <w:bCs/>
                <w:szCs w:val="21"/>
              </w:rPr>
            </w:pPr>
            <w:del w:id="102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参数名</w:delText>
              </w:r>
            </w:del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del w:id="103" w:author="guo" w:date="2016-08-15T08:48:00Z"/>
                <w:b/>
                <w:bCs/>
                <w:szCs w:val="21"/>
              </w:rPr>
            </w:pPr>
            <w:del w:id="104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必须/可选</w:delText>
              </w:r>
            </w:del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del w:id="105" w:author="guo" w:date="2016-08-15T08:48:00Z"/>
                <w:b/>
                <w:bCs/>
                <w:szCs w:val="21"/>
              </w:rPr>
            </w:pPr>
            <w:del w:id="106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参数位置</w:delText>
              </w:r>
            </w:del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del w:id="107" w:author="guo" w:date="2016-08-15T08:48:00Z"/>
                <w:b/>
                <w:bCs/>
                <w:szCs w:val="21"/>
              </w:rPr>
            </w:pPr>
            <w:del w:id="108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参数类型</w:delText>
              </w:r>
            </w:del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del w:id="109" w:author="guo" w:date="2016-08-15T08:48:00Z"/>
                <w:b/>
                <w:bCs/>
                <w:szCs w:val="21"/>
              </w:rPr>
            </w:pPr>
            <w:del w:id="110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参数说明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1" w:author="guo" w:date="2016-08-15T08:48:00Z"/>
        </w:trPr>
        <w:tc>
          <w:tcPr>
            <w:tcW w:w="1804" w:type="dxa"/>
          </w:tcPr>
          <w:p>
            <w:pPr>
              <w:rPr>
                <w:del w:id="112" w:author="guo" w:date="2016-08-15T08:48:00Z"/>
                <w:sz w:val="24"/>
              </w:rPr>
            </w:pPr>
            <w:del w:id="113" w:author="guo" w:date="2016-08-15T08:48:00Z">
              <w:r>
                <w:rPr>
                  <w:rFonts w:hint="eastAsia"/>
                  <w:sz w:val="24"/>
                </w:rPr>
                <w:delText>file</w:delText>
              </w:r>
            </w:del>
          </w:p>
        </w:tc>
        <w:tc>
          <w:tcPr>
            <w:tcW w:w="892" w:type="dxa"/>
          </w:tcPr>
          <w:p>
            <w:pPr>
              <w:rPr>
                <w:del w:id="114" w:author="guo" w:date="2016-08-15T08:48:00Z"/>
                <w:sz w:val="24"/>
              </w:rPr>
            </w:pPr>
            <w:del w:id="115" w:author="guo" w:date="2016-08-15T08:48:00Z">
              <w:r>
                <w:rPr>
                  <w:rFonts w:hint="eastAsia"/>
                  <w:sz w:val="24"/>
                </w:rPr>
                <w:delText>必选</w:delText>
              </w:r>
            </w:del>
          </w:p>
        </w:tc>
        <w:tc>
          <w:tcPr>
            <w:tcW w:w="1262" w:type="dxa"/>
          </w:tcPr>
          <w:p>
            <w:pPr>
              <w:rPr>
                <w:del w:id="116" w:author="guo" w:date="2016-08-15T08:48:00Z"/>
                <w:sz w:val="24"/>
              </w:rPr>
            </w:pPr>
            <w:del w:id="117" w:author="guo" w:date="2016-08-15T08:48:00Z">
              <w:r>
                <w:rPr>
                  <w:rFonts w:hint="eastAsia"/>
                  <w:sz w:val="24"/>
                </w:rPr>
                <w:delText>Body</w:delText>
              </w:r>
            </w:del>
          </w:p>
        </w:tc>
        <w:tc>
          <w:tcPr>
            <w:tcW w:w="1487" w:type="dxa"/>
          </w:tcPr>
          <w:p>
            <w:pPr>
              <w:rPr>
                <w:del w:id="118" w:author="guo" w:date="2016-08-15T08:48:00Z"/>
                <w:sz w:val="24"/>
              </w:rPr>
            </w:pPr>
            <w:del w:id="119" w:author="guo" w:date="2016-08-15T08:48:00Z">
              <w:r>
                <w:rPr>
                  <w:rFonts w:hint="eastAsia"/>
                  <w:sz w:val="24"/>
                </w:rPr>
                <w:delText>String</w:delText>
              </w:r>
            </w:del>
          </w:p>
        </w:tc>
        <w:tc>
          <w:tcPr>
            <w:tcW w:w="3077" w:type="dxa"/>
          </w:tcPr>
          <w:p>
            <w:pPr>
              <w:rPr>
                <w:del w:id="120" w:author="guo" w:date="2016-08-15T08:48:00Z"/>
                <w:sz w:val="24"/>
              </w:rPr>
            </w:pPr>
            <w:del w:id="121" w:author="guo" w:date="2016-08-15T08:48:00Z">
              <w:r>
                <w:rPr>
                  <w:rFonts w:hint="eastAsia"/>
                  <w:sz w:val="24"/>
                </w:rPr>
                <w:delText>ContentDisposition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2" w:author="guo" w:date="2016-08-15T08:48:00Z"/>
        </w:trPr>
        <w:tc>
          <w:tcPr>
            <w:tcW w:w="1804" w:type="dxa"/>
          </w:tcPr>
          <w:p>
            <w:pPr>
              <w:rPr>
                <w:del w:id="123" w:author="guo" w:date="2016-08-15T08:48:00Z"/>
                <w:szCs w:val="21"/>
              </w:rPr>
            </w:pPr>
            <w:del w:id="124" w:author="guo" w:date="2016-08-15T08:48:00Z">
              <w:r>
                <w:rPr>
                  <w:rFonts w:hint="eastAsia"/>
                  <w:sz w:val="24"/>
                </w:rPr>
                <w:delText>houseId</w:delText>
              </w:r>
            </w:del>
          </w:p>
        </w:tc>
        <w:tc>
          <w:tcPr>
            <w:tcW w:w="892" w:type="dxa"/>
          </w:tcPr>
          <w:p>
            <w:pPr>
              <w:rPr>
                <w:del w:id="125" w:author="guo" w:date="2016-08-15T08:48:00Z"/>
                <w:szCs w:val="21"/>
              </w:rPr>
            </w:pPr>
            <w:del w:id="126" w:author="guo" w:date="2016-08-15T08:48:00Z">
              <w:r>
                <w:rPr>
                  <w:rFonts w:hint="eastAsia"/>
                  <w:szCs w:val="21"/>
                </w:rPr>
                <w:delText>必须</w:delText>
              </w:r>
            </w:del>
          </w:p>
        </w:tc>
        <w:tc>
          <w:tcPr>
            <w:tcW w:w="1262" w:type="dxa"/>
          </w:tcPr>
          <w:p>
            <w:pPr>
              <w:rPr>
                <w:del w:id="127" w:author="guo" w:date="2016-08-15T08:48:00Z"/>
                <w:szCs w:val="21"/>
              </w:rPr>
            </w:pPr>
            <w:del w:id="128" w:author="guo" w:date="2016-08-15T08:48:00Z">
              <w:r>
                <w:rPr>
                  <w:rFonts w:hint="eastAsia"/>
                  <w:szCs w:val="21"/>
                </w:rPr>
                <w:delText>url</w:delText>
              </w:r>
            </w:del>
          </w:p>
        </w:tc>
        <w:tc>
          <w:tcPr>
            <w:tcW w:w="1487" w:type="dxa"/>
          </w:tcPr>
          <w:p>
            <w:pPr>
              <w:rPr>
                <w:del w:id="129" w:author="guo" w:date="2016-08-15T08:48:00Z"/>
                <w:szCs w:val="21"/>
              </w:rPr>
            </w:pPr>
            <w:del w:id="130" w:author="guo" w:date="2016-08-15T08:48:00Z">
              <w:r>
                <w:rPr>
                  <w:rFonts w:hint="eastAsia"/>
                  <w:szCs w:val="21"/>
                </w:rPr>
                <w:delText>int</w:delText>
              </w:r>
            </w:del>
          </w:p>
        </w:tc>
        <w:tc>
          <w:tcPr>
            <w:tcW w:w="3077" w:type="dxa"/>
          </w:tcPr>
          <w:p>
            <w:pPr>
              <w:rPr>
                <w:del w:id="131" w:author="guo" w:date="2016-08-15T08:48:00Z"/>
                <w:szCs w:val="21"/>
              </w:rPr>
            </w:pPr>
            <w:del w:id="132" w:author="guo" w:date="2016-08-15T08:48:00Z">
              <w:r>
                <w:rPr>
                  <w:rFonts w:hint="eastAsia"/>
                  <w:szCs w:val="21"/>
                </w:rPr>
                <w:delText>房源id，注意：这个houseId的参数是拼接在url上的</w:delText>
              </w:r>
            </w:del>
          </w:p>
        </w:tc>
      </w:tr>
    </w:tbl>
    <w:p>
      <w:pPr>
        <w:rPr>
          <w:del w:id="133" w:author="guo" w:date="2016-08-15T08:48:00Z"/>
          <w:szCs w:val="21"/>
        </w:rPr>
      </w:pPr>
    </w:p>
    <w:p>
      <w:pPr>
        <w:rPr>
          <w:del w:id="134" w:author="guo" w:date="2016-08-15T08:48:00Z"/>
          <w:b/>
          <w:bCs/>
          <w:szCs w:val="21"/>
        </w:rPr>
      </w:pPr>
      <w:del w:id="135" w:author="guo" w:date="2016-08-15T08:48:00Z">
        <w:r>
          <w:rPr>
            <w:rFonts w:hint="eastAsia"/>
            <w:b/>
            <w:bCs/>
            <w:szCs w:val="21"/>
          </w:rPr>
          <w:delText>返回结果：</w:delText>
        </w:r>
      </w:del>
    </w:p>
    <w:p>
      <w:pPr>
        <w:rPr>
          <w:del w:id="136" w:author="guo" w:date="2016-08-15T08:48:00Z"/>
          <w:szCs w:val="21"/>
        </w:rPr>
      </w:pPr>
      <w:del w:id="137" w:author="guo" w:date="2016-08-15T08:48:00Z">
        <w:r>
          <w:rPr>
            <w:rFonts w:hint="eastAsia"/>
            <w:szCs w:val="21"/>
          </w:rPr>
          <w:delText>{</w:delText>
        </w:r>
      </w:del>
    </w:p>
    <w:p>
      <w:pPr>
        <w:ind w:firstLine="420"/>
        <w:rPr>
          <w:del w:id="138" w:author="guo" w:date="2016-08-15T08:48:00Z"/>
          <w:szCs w:val="21"/>
        </w:rPr>
      </w:pPr>
      <w:del w:id="139" w:author="guo" w:date="2016-08-15T08:48:00Z">
        <w:r>
          <w:rPr>
            <w:rFonts w:hint="eastAsia"/>
            <w:szCs w:val="21"/>
          </w:rPr>
          <w:delText xml:space="preserve">code : 0 </w:delText>
        </w:r>
      </w:del>
    </w:p>
    <w:p>
      <w:pPr>
        <w:ind w:firstLine="420"/>
        <w:rPr>
          <w:del w:id="140" w:author="guo" w:date="2016-08-15T08:48:00Z"/>
          <w:szCs w:val="21"/>
        </w:rPr>
      </w:pPr>
      <w:del w:id="141" w:author="guo" w:date="2016-08-15T08:48:00Z">
        <w:r>
          <w:rPr>
            <w:rFonts w:hint="eastAsia"/>
            <w:szCs w:val="21"/>
          </w:rPr>
          <w:delText xml:space="preserve">msg : </w:delText>
        </w:r>
      </w:del>
      <w:del w:id="142" w:author="guo" w:date="2016-08-15T08:48:00Z">
        <w:r>
          <w:rPr>
            <w:szCs w:val="21"/>
          </w:rPr>
          <w:delText>“</w:delText>
        </w:r>
      </w:del>
      <w:del w:id="143" w:author="guo" w:date="2016-08-15T08:48:00Z">
        <w:r>
          <w:rPr>
            <w:rFonts w:hint="eastAsia"/>
            <w:szCs w:val="21"/>
          </w:rPr>
          <w:delText>成功</w:delText>
        </w:r>
      </w:del>
      <w:del w:id="144" w:author="guo" w:date="2016-08-15T08:48:00Z">
        <w:r>
          <w:rPr>
            <w:szCs w:val="21"/>
          </w:rPr>
          <w:delText>”</w:delText>
        </w:r>
      </w:del>
    </w:p>
    <w:p>
      <w:pPr>
        <w:ind w:left="420" w:firstLine="420"/>
        <w:rPr>
          <w:del w:id="145" w:author="guo" w:date="2016-08-15T08:48:00Z"/>
          <w:szCs w:val="21"/>
        </w:rPr>
      </w:pPr>
      <w:del w:id="146" w:author="guo" w:date="2016-08-15T08:48:00Z">
        <w:r>
          <w:rPr>
            <w:rFonts w:hint="eastAsia"/>
            <w:szCs w:val="21"/>
          </w:rPr>
          <w:delText>data:{</w:delText>
        </w:r>
      </w:del>
    </w:p>
    <w:p>
      <w:pPr>
        <w:ind w:left="420" w:firstLine="420"/>
        <w:rPr>
          <w:del w:id="147" w:author="guo" w:date="2016-08-15T08:48:00Z"/>
          <w:rStyle w:val="13"/>
          <w:b w:val="0"/>
          <w:bCs/>
          <w:sz w:val="21"/>
          <w:szCs w:val="21"/>
        </w:rPr>
      </w:pPr>
      <w:del w:id="148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id:int 图片id</w:delText>
        </w:r>
      </w:del>
    </w:p>
    <w:p>
      <w:pPr>
        <w:ind w:left="420" w:firstLine="420"/>
        <w:rPr>
          <w:del w:id="149" w:author="guo" w:date="2016-08-15T08:48:00Z"/>
          <w:rStyle w:val="13"/>
          <w:b w:val="0"/>
          <w:bCs/>
          <w:sz w:val="21"/>
          <w:szCs w:val="21"/>
        </w:rPr>
      </w:pPr>
      <w:del w:id="150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houseId:房源id</w:delText>
        </w:r>
      </w:del>
    </w:p>
    <w:p>
      <w:pPr>
        <w:ind w:left="420" w:firstLine="420"/>
        <w:rPr>
          <w:del w:id="151" w:author="guo" w:date="2016-08-15T08:48:00Z"/>
          <w:rStyle w:val="13"/>
          <w:b w:val="0"/>
          <w:bCs/>
          <w:sz w:val="21"/>
          <w:szCs w:val="21"/>
        </w:rPr>
      </w:pPr>
      <w:del w:id="152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imagePth:图片路径</w:delText>
        </w:r>
      </w:del>
    </w:p>
    <w:p>
      <w:pPr>
        <w:ind w:left="420" w:firstLine="420"/>
        <w:rPr>
          <w:del w:id="153" w:author="guo" w:date="2016-08-15T08:48:00Z"/>
          <w:szCs w:val="21"/>
        </w:rPr>
      </w:pPr>
    </w:p>
    <w:p>
      <w:pPr>
        <w:ind w:firstLine="420"/>
        <w:rPr>
          <w:del w:id="154" w:author="guo" w:date="2016-08-15T08:48:00Z"/>
          <w:szCs w:val="21"/>
        </w:rPr>
      </w:pPr>
      <w:del w:id="155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56" w:author="guo" w:date="2016-08-15T08:48:00Z"/>
          <w:szCs w:val="21"/>
        </w:rPr>
      </w:pPr>
      <w:del w:id="157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58" w:author="guo" w:date="2016-08-15T08:48:00Z"/>
          <w:szCs w:val="21"/>
        </w:rPr>
      </w:pPr>
      <w:del w:id="159" w:author="guo" w:date="2016-08-15T08:48:00Z">
        <w:r>
          <w:rPr>
            <w:rFonts w:hint="eastAsia"/>
            <w:szCs w:val="21"/>
          </w:rPr>
          <w:delText>{</w:delText>
        </w:r>
      </w:del>
    </w:p>
    <w:p>
      <w:pPr>
        <w:ind w:firstLine="420"/>
        <w:rPr>
          <w:del w:id="160" w:author="guo" w:date="2016-08-15T08:48:00Z"/>
          <w:szCs w:val="21"/>
        </w:rPr>
      </w:pPr>
      <w:del w:id="161" w:author="guo" w:date="2016-08-15T08:48:00Z">
        <w:r>
          <w:rPr>
            <w:rFonts w:hint="eastAsia"/>
            <w:szCs w:val="21"/>
          </w:rPr>
          <w:delText>code : -1</w:delText>
        </w:r>
      </w:del>
    </w:p>
    <w:p>
      <w:pPr>
        <w:ind w:firstLine="420"/>
        <w:rPr>
          <w:del w:id="162" w:author="guo" w:date="2016-08-15T08:48:00Z"/>
          <w:szCs w:val="21"/>
        </w:rPr>
      </w:pPr>
      <w:del w:id="163" w:author="guo" w:date="2016-08-15T08:48:00Z">
        <w:r>
          <w:rPr>
            <w:rFonts w:hint="eastAsia"/>
            <w:szCs w:val="21"/>
          </w:rPr>
          <w:delText xml:space="preserve">msg : </w:delText>
        </w:r>
      </w:del>
      <w:del w:id="164" w:author="guo" w:date="2016-08-15T08:48:00Z">
        <w:r>
          <w:rPr>
            <w:szCs w:val="21"/>
          </w:rPr>
          <w:delText>“</w:delText>
        </w:r>
      </w:del>
      <w:del w:id="165" w:author="guo" w:date="2016-08-15T08:48:00Z">
        <w:r>
          <w:rPr>
            <w:rFonts w:hint="eastAsia"/>
            <w:szCs w:val="21"/>
          </w:rPr>
          <w:delText>修改失败</w:delText>
        </w:r>
      </w:del>
      <w:del w:id="166" w:author="guo" w:date="2016-08-15T08:48:00Z">
        <w:r>
          <w:rPr>
            <w:szCs w:val="21"/>
          </w:rPr>
          <w:delText>”</w:delText>
        </w:r>
      </w:del>
    </w:p>
    <w:p>
      <w:pPr>
        <w:rPr>
          <w:del w:id="167" w:author="guo" w:date="2016-08-15T08:48:00Z"/>
          <w:szCs w:val="21"/>
        </w:rPr>
      </w:pPr>
      <w:del w:id="168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69" w:author="guo" w:date="2016-08-15T08:48:00Z"/>
          <w:szCs w:val="21"/>
        </w:rPr>
      </w:pPr>
    </w:p>
    <w:p>
      <w:pPr>
        <w:rPr>
          <w:del w:id="170" w:author="guo" w:date="2016-08-15T08:48:00Z"/>
          <w:szCs w:val="21"/>
        </w:rPr>
      </w:pPr>
    </w:p>
    <w:p>
      <w:pPr>
        <w:rPr>
          <w:del w:id="171" w:author="guo" w:date="2016-08-15T08:48:00Z"/>
          <w:b/>
          <w:bCs/>
          <w:szCs w:val="21"/>
        </w:rPr>
      </w:pPr>
      <w:del w:id="172" w:author="guo" w:date="2016-08-15T08:48:00Z">
        <w:r>
          <w:rPr>
            <w:rFonts w:hint="eastAsia"/>
            <w:b/>
            <w:bCs/>
            <w:szCs w:val="21"/>
          </w:rPr>
          <w:delText>注意事项：</w:delText>
        </w:r>
      </w:del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2.10.2、删除图片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173" w:author="guo" w:date="2016-08-15T00:11:00Z"/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>
      <w:pPr>
        <w:ind w:left="420" w:firstLine="420"/>
        <w:rPr>
          <w:szCs w:val="21"/>
        </w:rPr>
      </w:pPr>
      <w:ins w:id="174" w:author="guo" w:date="2016-08-15T00:11:00Z">
        <w:r>
          <w:rPr>
            <w:rFonts w:hint="eastAsia"/>
            <w:szCs w:val="21"/>
          </w:rPr>
          <w:t>id是房源</w:t>
        </w:r>
      </w:ins>
      <w:ins w:id="175" w:author="jiang" w:date="2016-08-15T11:07:00Z">
        <w:r>
          <w:rPr>
            <w:rFonts w:hint="eastAsia"/>
            <w:szCs w:val="21"/>
          </w:rPr>
          <w:t>图像</w:t>
        </w:r>
      </w:ins>
      <w:ins w:id="176" w:author="guo" w:date="2016-08-15T00:11:00Z">
        <w:r>
          <w:rPr>
            <w:rFonts w:hint="eastAsia"/>
            <w:szCs w:val="21"/>
          </w:rPr>
          <w:t>id</w:t>
        </w:r>
      </w:ins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ns w:id="177" w:author="guo" w:date="2016-08-15T08:42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  <w:rPr>
          <w:ins w:id="179" w:author="guo" w:date="2016-08-15T08:42:00Z"/>
        </w:rPr>
        <w:pPrChange w:id="178" w:author="guo" w:date="2016-08-15T08:42:00Z">
          <w:pPr/>
        </w:pPrChange>
      </w:pPr>
      <w:ins w:id="180" w:author="guo" w:date="2016-08-15T08:42:00Z">
        <w:r>
          <w:rPr>
            <w:rFonts w:hint="eastAsia"/>
          </w:rPr>
          <w:t>2.10.3、上传一张图片</w:t>
        </w:r>
      </w:ins>
      <w:ins w:id="181" w:author="guo" w:date="2016-08-15T08:44:00Z">
        <w:r>
          <w:rPr>
            <w:rFonts w:hint="eastAsia"/>
          </w:rPr>
          <w:t>（房源）</w:t>
        </w:r>
      </w:ins>
    </w:p>
    <w:p>
      <w:pPr>
        <w:rPr>
          <w:ins w:id="182" w:author="guo" w:date="2016-08-15T08:42:00Z"/>
          <w:b/>
          <w:bCs/>
          <w:szCs w:val="21"/>
        </w:rPr>
      </w:pPr>
      <w:ins w:id="183" w:author="guo" w:date="2016-08-15T08:42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left="420" w:firstLine="420"/>
        <w:rPr>
          <w:ins w:id="184" w:author="guo" w:date="2016-08-15T08:42:00Z"/>
          <w:szCs w:val="21"/>
        </w:rPr>
      </w:pPr>
      <w:ins w:id="185" w:author="guo" w:date="2016-08-15T08:42:00Z">
        <w:r>
          <w:rPr>
            <w:rFonts w:hint="eastAsia"/>
            <w:szCs w:val="21"/>
          </w:rPr>
          <w:t>给房源添加图片</w:t>
        </w:r>
      </w:ins>
      <w:ins w:id="186" w:author="guo" w:date="2016-08-15T08:43:00Z">
        <w:r>
          <w:rPr>
            <w:rFonts w:hint="eastAsia"/>
            <w:szCs w:val="21"/>
          </w:rPr>
          <w:t>，调用这个接口多次，上传多张图片之后调用下面的</w:t>
        </w:r>
      </w:ins>
      <w:ins w:id="187" w:author="guo" w:date="2016-08-15T08:44:00Z">
        <w:r>
          <w:rPr>
            <w:rFonts w:hint="eastAsia"/>
            <w:szCs w:val="21"/>
          </w:rPr>
          <w:t>上传房源图片接口</w:t>
        </w:r>
      </w:ins>
    </w:p>
    <w:p>
      <w:pPr>
        <w:rPr>
          <w:ins w:id="188" w:author="guo" w:date="2016-08-15T08:42:00Z"/>
          <w:b/>
          <w:bCs/>
          <w:szCs w:val="21"/>
        </w:rPr>
      </w:pPr>
      <w:ins w:id="189" w:author="guo" w:date="2016-08-15T08:42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left="420" w:firstLine="420"/>
        <w:rPr>
          <w:ins w:id="190" w:author="guo" w:date="2016-08-15T08:42:00Z"/>
          <w:b/>
          <w:bCs/>
          <w:szCs w:val="21"/>
        </w:rPr>
      </w:pPr>
      <w:ins w:id="191" w:author="guo" w:date="2016-08-15T08:42:00Z">
        <w:r>
          <w:rPr>
            <w:rFonts w:hint="eastAsia"/>
            <w:szCs w:val="21"/>
          </w:rPr>
          <w:t>POST</w:t>
        </w:r>
      </w:ins>
    </w:p>
    <w:p>
      <w:pPr>
        <w:rPr>
          <w:ins w:id="192" w:author="guo" w:date="2016-08-15T08:42:00Z"/>
          <w:b/>
          <w:bCs/>
          <w:szCs w:val="21"/>
        </w:rPr>
      </w:pPr>
      <w:ins w:id="193" w:author="guo" w:date="2016-08-15T08:42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left="420" w:firstLine="420"/>
        <w:rPr>
          <w:ins w:id="194" w:author="guo" w:date="2016-08-15T08:42:00Z"/>
          <w:sz w:val="24"/>
        </w:rPr>
      </w:pPr>
      <w:ins w:id="195" w:author="guo" w:date="2016-08-15T08:42:00Z">
        <w:r>
          <w:rPr>
            <w:rFonts w:hint="eastAsia"/>
            <w:szCs w:val="21"/>
          </w:rPr>
          <w:t>/api/house</w:t>
        </w:r>
      </w:ins>
      <w:ins w:id="196" w:author="guo" w:date="2016-08-15T08:42:00Z">
        <w:r>
          <w:rPr>
            <w:szCs w:val="21"/>
          </w:rPr>
          <w:t>_</w:t>
        </w:r>
      </w:ins>
      <w:ins w:id="197" w:author="guo" w:date="2016-08-15T08:42:00Z">
        <w:r>
          <w:rPr>
            <w:rFonts w:hint="eastAsia"/>
            <w:szCs w:val="21"/>
          </w:rPr>
          <w:t>im</w:t>
        </w:r>
      </w:ins>
      <w:ins w:id="198" w:author="guo" w:date="2016-08-15T08:42:00Z">
        <w:r>
          <w:rPr>
            <w:szCs w:val="21"/>
          </w:rPr>
          <w:t>a</w:t>
        </w:r>
      </w:ins>
      <w:ins w:id="199" w:author="guo" w:date="2016-08-15T08:42:00Z">
        <w:r>
          <w:rPr>
            <w:rFonts w:hint="eastAsia"/>
            <w:szCs w:val="21"/>
          </w:rPr>
          <w:t>g</w:t>
        </w:r>
      </w:ins>
      <w:ins w:id="200" w:author="guo" w:date="2016-08-15T08:42:00Z">
        <w:r>
          <w:rPr>
            <w:szCs w:val="21"/>
          </w:rPr>
          <w:t>es</w:t>
        </w:r>
      </w:ins>
    </w:p>
    <w:p>
      <w:pPr>
        <w:rPr>
          <w:ins w:id="201" w:author="guo" w:date="2016-08-15T08:42:00Z"/>
          <w:b/>
          <w:bCs/>
          <w:szCs w:val="21"/>
        </w:rPr>
      </w:pPr>
      <w:ins w:id="202" w:author="guo" w:date="2016-08-15T08:42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3" w:author="guo" w:date="2016-08-15T08:42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ins w:id="204" w:author="guo" w:date="2016-08-15T08:42:00Z"/>
                <w:b/>
                <w:bCs/>
                <w:szCs w:val="21"/>
              </w:rPr>
            </w:pPr>
            <w:ins w:id="205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ins w:id="206" w:author="guo" w:date="2016-08-15T08:42:00Z"/>
                <w:b/>
                <w:bCs/>
                <w:szCs w:val="21"/>
              </w:rPr>
            </w:pPr>
            <w:ins w:id="207" w:author="guo" w:date="2016-08-15T08:42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208" w:author="guo" w:date="2016-08-15T08:42:00Z"/>
                <w:b/>
                <w:bCs/>
                <w:szCs w:val="21"/>
              </w:rPr>
            </w:pPr>
            <w:ins w:id="209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210" w:author="guo" w:date="2016-08-15T08:42:00Z"/>
                <w:b/>
                <w:bCs/>
                <w:szCs w:val="21"/>
              </w:rPr>
            </w:pPr>
            <w:ins w:id="211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212" w:author="guo" w:date="2016-08-15T08:42:00Z"/>
                <w:b/>
                <w:bCs/>
                <w:szCs w:val="21"/>
              </w:rPr>
            </w:pPr>
            <w:ins w:id="213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4" w:author="guo" w:date="2016-08-15T08:42:00Z"/>
        </w:trPr>
        <w:tc>
          <w:tcPr>
            <w:tcW w:w="1804" w:type="dxa"/>
          </w:tcPr>
          <w:p>
            <w:pPr>
              <w:rPr>
                <w:ins w:id="215" w:author="guo" w:date="2016-08-15T08:42:00Z"/>
                <w:sz w:val="24"/>
              </w:rPr>
            </w:pPr>
            <w:ins w:id="216" w:author="guo" w:date="2016-08-15T08:42:00Z">
              <w:r>
                <w:rPr>
                  <w:rFonts w:hint="eastAsia"/>
                  <w:sz w:val="24"/>
                </w:rPr>
                <w:t>file</w:t>
              </w:r>
            </w:ins>
          </w:p>
        </w:tc>
        <w:tc>
          <w:tcPr>
            <w:tcW w:w="892" w:type="dxa"/>
          </w:tcPr>
          <w:p>
            <w:pPr>
              <w:rPr>
                <w:ins w:id="217" w:author="guo" w:date="2016-08-15T08:42:00Z"/>
                <w:sz w:val="24"/>
              </w:rPr>
            </w:pPr>
            <w:ins w:id="218" w:author="guo" w:date="2016-08-15T08:42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>
            <w:pPr>
              <w:rPr>
                <w:ins w:id="219" w:author="guo" w:date="2016-08-15T08:42:00Z"/>
                <w:sz w:val="24"/>
              </w:rPr>
            </w:pPr>
            <w:ins w:id="220" w:author="guo" w:date="2016-08-15T08:42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221" w:author="guo" w:date="2016-08-15T08:42:00Z"/>
                <w:sz w:val="24"/>
              </w:rPr>
            </w:pPr>
            <w:ins w:id="222" w:author="guo" w:date="2016-08-15T08:42:00Z">
              <w:r>
                <w:rPr>
                  <w:rFonts w:hint="eastAsia"/>
                  <w:sz w:val="24"/>
                </w:rPr>
                <w:t>String</w:t>
              </w:r>
            </w:ins>
          </w:p>
        </w:tc>
        <w:tc>
          <w:tcPr>
            <w:tcW w:w="3077" w:type="dxa"/>
          </w:tcPr>
          <w:p>
            <w:pPr>
              <w:rPr>
                <w:ins w:id="223" w:author="guo" w:date="2016-08-15T08:42:00Z"/>
                <w:sz w:val="24"/>
              </w:rPr>
            </w:pPr>
            <w:ins w:id="224" w:author="guo" w:date="2016-08-15T08:42:00Z">
              <w:r>
                <w:rPr>
                  <w:rFonts w:hint="eastAsia"/>
                  <w:sz w:val="24"/>
                </w:rPr>
                <w:t>ContentDisposition</w:t>
              </w:r>
            </w:ins>
          </w:p>
        </w:tc>
      </w:tr>
    </w:tbl>
    <w:p>
      <w:pPr>
        <w:rPr>
          <w:ins w:id="225" w:author="jiang" w:date="2016-08-15T10:57:00Z"/>
          <w:rFonts w:ascii="Arial" w:hAnsi="Arial" w:cs="Arial"/>
          <w:color w:val="454545"/>
          <w:szCs w:val="21"/>
          <w:shd w:val="clear" w:color="auto" w:fill="FFFFFF"/>
        </w:rPr>
      </w:pPr>
      <w:ins w:id="226" w:author="jiang" w:date="2016-08-15T10:57:00Z">
        <w:r>
          <w:rPr>
            <w:rFonts w:hint="eastAsia"/>
          </w:rPr>
          <w:t>图片名称后台保证唯一, 图片名称规则</w:t>
        </w:r>
      </w:ins>
      <w:ins w:id="227" w:author="jiang" w:date="2016-08-15T10:58:00Z">
        <w:r>
          <w:rPr>
            <w:rFonts w:hint="eastAsia"/>
          </w:rPr>
          <w:t>：</w:t>
        </w:r>
      </w:ins>
    </w:p>
    <w:p>
      <w:pPr>
        <w:rPr>
          <w:ins w:id="228" w:author="guo" w:date="2016-08-15T08:42:00Z"/>
          <w:szCs w:val="21"/>
        </w:rPr>
      </w:pPr>
      <w:ins w:id="229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UUID uuid = UUID.randomUUID();</w:t>
        </w:r>
      </w:ins>
      <w:ins w:id="230" w:author="jiang" w:date="2016-08-15T10:49:00Z">
        <w:r>
          <w:rPr>
            <w:rFonts w:ascii="Arial" w:hAnsi="Arial" w:cs="Arial"/>
            <w:color w:val="454545"/>
            <w:szCs w:val="21"/>
          </w:rPr>
          <w:br w:type="textWrapping"/>
        </w:r>
      </w:ins>
      <w:ins w:id="231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long time = System.currentTimeMillis();</w:t>
        </w:r>
      </w:ins>
      <w:ins w:id="232" w:author="jiang" w:date="2016-08-15T10:49:00Z">
        <w:r>
          <w:rPr>
            <w:rFonts w:ascii="Arial" w:hAnsi="Arial" w:cs="Arial"/>
            <w:color w:val="454545"/>
            <w:szCs w:val="21"/>
          </w:rPr>
          <w:br w:type="textWrapping"/>
        </w:r>
      </w:ins>
      <w:ins w:id="233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System.out.println(uuid+"-"+time);</w:t>
        </w:r>
      </w:ins>
    </w:p>
    <w:p>
      <w:pPr>
        <w:rPr>
          <w:ins w:id="234" w:author="guo" w:date="2016-08-15T08:42:00Z"/>
          <w:b/>
          <w:bCs/>
          <w:szCs w:val="21"/>
        </w:rPr>
      </w:pPr>
      <w:ins w:id="235" w:author="guo" w:date="2016-08-15T08:42:00Z">
        <w:r>
          <w:rPr>
            <w:rFonts w:hint="eastAsia"/>
            <w:b/>
            <w:bCs/>
            <w:szCs w:val="21"/>
          </w:rPr>
          <w:t>返回结果：</w:t>
        </w:r>
      </w:ins>
    </w:p>
    <w:p>
      <w:pPr>
        <w:rPr>
          <w:ins w:id="236" w:author="guo" w:date="2016-08-15T08:42:00Z"/>
          <w:szCs w:val="21"/>
        </w:rPr>
      </w:pPr>
      <w:ins w:id="237" w:author="guo" w:date="2016-08-15T08:42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238" w:author="guo" w:date="2016-08-15T08:42:00Z"/>
          <w:szCs w:val="21"/>
        </w:rPr>
      </w:pPr>
      <w:ins w:id="239" w:author="guo" w:date="2016-08-15T08:42:00Z">
        <w:r>
          <w:rPr>
            <w:rFonts w:hint="eastAsia"/>
            <w:szCs w:val="21"/>
          </w:rPr>
          <w:t xml:space="preserve">code : 0 </w:t>
        </w:r>
      </w:ins>
    </w:p>
    <w:p>
      <w:pPr>
        <w:ind w:firstLine="420"/>
        <w:rPr>
          <w:ins w:id="240" w:author="guo" w:date="2016-08-15T08:42:00Z"/>
          <w:szCs w:val="21"/>
        </w:rPr>
      </w:pPr>
      <w:ins w:id="241" w:author="guo" w:date="2016-08-15T08:42:00Z">
        <w:r>
          <w:rPr>
            <w:rFonts w:hint="eastAsia"/>
            <w:szCs w:val="21"/>
          </w:rPr>
          <w:t xml:space="preserve">msg : </w:t>
        </w:r>
      </w:ins>
      <w:ins w:id="242" w:author="guo" w:date="2016-08-15T08:42:00Z">
        <w:r>
          <w:rPr>
            <w:szCs w:val="21"/>
          </w:rPr>
          <w:t>“</w:t>
        </w:r>
      </w:ins>
      <w:ins w:id="243" w:author="guo" w:date="2016-08-15T08:42:00Z">
        <w:r>
          <w:rPr>
            <w:rFonts w:hint="eastAsia"/>
            <w:szCs w:val="21"/>
          </w:rPr>
          <w:t>成功</w:t>
        </w:r>
      </w:ins>
      <w:ins w:id="244" w:author="guo" w:date="2016-08-15T08:42:00Z">
        <w:r>
          <w:rPr>
            <w:szCs w:val="21"/>
          </w:rPr>
          <w:t>”</w:t>
        </w:r>
      </w:ins>
    </w:p>
    <w:p>
      <w:pPr>
        <w:ind w:firstLine="420"/>
        <w:rPr>
          <w:ins w:id="245" w:author="guo" w:date="2016-08-15T08:42:00Z"/>
          <w:szCs w:val="21"/>
        </w:rPr>
      </w:pPr>
      <w:ins w:id="246" w:author="guo" w:date="2016-08-15T08:42:00Z">
        <w:r>
          <w:rPr>
            <w:rFonts w:hint="eastAsia"/>
            <w:szCs w:val="21"/>
          </w:rPr>
          <w:t>data:</w:t>
        </w:r>
      </w:ins>
      <w:ins w:id="247" w:author="guo" w:date="2016-08-15T08:43:00Z">
        <w:r>
          <w:rPr>
            <w:rFonts w:hint="eastAsia"/>
            <w:szCs w:val="21"/>
          </w:rPr>
          <w:t>path  //图片路径</w:t>
        </w:r>
      </w:ins>
    </w:p>
    <w:p>
      <w:pPr>
        <w:rPr>
          <w:ins w:id="248" w:author="guo" w:date="2016-08-15T08:42:00Z"/>
          <w:szCs w:val="21"/>
        </w:rPr>
      </w:pPr>
      <w:ins w:id="249" w:author="guo" w:date="2016-08-15T08:42:00Z">
        <w:r>
          <w:rPr>
            <w:rFonts w:hint="eastAsia"/>
            <w:szCs w:val="21"/>
          </w:rPr>
          <w:t>}</w:t>
        </w:r>
      </w:ins>
    </w:p>
    <w:p>
      <w:pPr>
        <w:rPr>
          <w:ins w:id="250" w:author="guo" w:date="2016-08-15T08:42:00Z"/>
          <w:szCs w:val="21"/>
        </w:rPr>
      </w:pPr>
      <w:ins w:id="251" w:author="guo" w:date="2016-08-15T08:42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252" w:author="guo" w:date="2016-08-15T08:42:00Z"/>
          <w:szCs w:val="21"/>
        </w:rPr>
      </w:pPr>
      <w:ins w:id="253" w:author="guo" w:date="2016-08-15T08:42:00Z">
        <w:r>
          <w:rPr>
            <w:rFonts w:hint="eastAsia"/>
            <w:szCs w:val="21"/>
          </w:rPr>
          <w:t>code : -1</w:t>
        </w:r>
      </w:ins>
    </w:p>
    <w:p>
      <w:pPr>
        <w:ind w:firstLine="420"/>
        <w:rPr>
          <w:ins w:id="254" w:author="guo" w:date="2016-08-15T08:42:00Z"/>
          <w:szCs w:val="21"/>
        </w:rPr>
      </w:pPr>
      <w:ins w:id="255" w:author="guo" w:date="2016-08-15T08:42:00Z">
        <w:r>
          <w:rPr>
            <w:rFonts w:hint="eastAsia"/>
            <w:szCs w:val="21"/>
          </w:rPr>
          <w:t xml:space="preserve">msg : </w:t>
        </w:r>
      </w:ins>
      <w:ins w:id="256" w:author="guo" w:date="2016-08-15T08:42:00Z">
        <w:r>
          <w:rPr>
            <w:szCs w:val="21"/>
          </w:rPr>
          <w:t>“</w:t>
        </w:r>
      </w:ins>
      <w:ins w:id="257" w:author="guo" w:date="2016-08-15T08:42:00Z">
        <w:r>
          <w:rPr>
            <w:rFonts w:hint="eastAsia"/>
            <w:szCs w:val="21"/>
          </w:rPr>
          <w:t>修改失败</w:t>
        </w:r>
      </w:ins>
      <w:ins w:id="258" w:author="guo" w:date="2016-08-15T08:42:00Z">
        <w:r>
          <w:rPr>
            <w:szCs w:val="21"/>
          </w:rPr>
          <w:t>”</w:t>
        </w:r>
      </w:ins>
    </w:p>
    <w:p>
      <w:pPr>
        <w:rPr>
          <w:ins w:id="259" w:author="guo" w:date="2016-08-15T08:42:00Z"/>
          <w:szCs w:val="21"/>
        </w:rPr>
      </w:pPr>
      <w:ins w:id="260" w:author="guo" w:date="2016-08-15T08:42:00Z">
        <w:r>
          <w:rPr>
            <w:rFonts w:hint="eastAsia"/>
            <w:szCs w:val="21"/>
          </w:rPr>
          <w:t>}</w:t>
        </w:r>
      </w:ins>
    </w:p>
    <w:p>
      <w:pPr>
        <w:rPr>
          <w:ins w:id="261" w:author="guo" w:date="2016-08-15T08:42:00Z"/>
          <w:szCs w:val="21"/>
        </w:rPr>
      </w:pPr>
    </w:p>
    <w:p>
      <w:pPr>
        <w:rPr>
          <w:ins w:id="262" w:author="guo" w:date="2016-08-15T08:42:00Z"/>
          <w:szCs w:val="21"/>
        </w:rPr>
      </w:pPr>
    </w:p>
    <w:p>
      <w:pPr>
        <w:rPr>
          <w:ins w:id="263" w:author="guo" w:date="2016-08-15T08:44:00Z"/>
          <w:b/>
          <w:bCs/>
          <w:szCs w:val="21"/>
        </w:rPr>
      </w:pPr>
      <w:ins w:id="264" w:author="guo" w:date="2016-08-15T08:42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pStyle w:val="3"/>
        <w:rPr>
          <w:ins w:id="266" w:author="guo" w:date="2016-08-15T08:45:00Z"/>
        </w:rPr>
        <w:pPrChange w:id="265" w:author="guo" w:date="2016-08-15T08:45:00Z">
          <w:pPr/>
        </w:pPrChange>
      </w:pPr>
      <w:ins w:id="267" w:author="guo" w:date="2016-08-15T08:44:00Z">
        <w:r>
          <w:rPr>
            <w:rFonts w:hint="eastAsia"/>
          </w:rPr>
          <w:t>2.10.4、给房源图片的路径</w:t>
        </w:r>
      </w:ins>
      <w:ins w:id="268" w:author="guo" w:date="2016-08-15T08:45:00Z">
        <w:r>
          <w:rPr>
            <w:rFonts w:hint="eastAsia"/>
          </w:rPr>
          <w:t>和房源建立联系</w:t>
        </w:r>
      </w:ins>
    </w:p>
    <w:p>
      <w:pPr>
        <w:rPr>
          <w:ins w:id="269" w:author="guo" w:date="2016-08-15T08:45:00Z"/>
          <w:b/>
          <w:bCs/>
          <w:szCs w:val="21"/>
        </w:rPr>
      </w:pPr>
      <w:ins w:id="270" w:author="guo" w:date="2016-08-15T08:45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272" w:author="guo" w:date="2016-08-15T10:35:00Z"/>
          <w:szCs w:val="21"/>
        </w:rPr>
        <w:pPrChange w:id="271" w:author="guo" w:date="2016-08-15T10:35:00Z">
          <w:pPr/>
        </w:pPrChange>
      </w:pPr>
      <w:ins w:id="273" w:author="guo" w:date="2016-08-15T08:45:00Z">
        <w:r>
          <w:rPr>
            <w:rFonts w:hint="eastAsia"/>
            <w:b/>
            <w:bCs/>
            <w:szCs w:val="21"/>
          </w:rPr>
          <w:t>将图片与房源建立联系</w:t>
        </w:r>
      </w:ins>
      <w:ins w:id="274" w:author="guo" w:date="2016-08-15T10:35:00Z">
        <w:r>
          <w:rPr>
            <w:rFonts w:hint="eastAsia"/>
            <w:b/>
            <w:bCs/>
            <w:szCs w:val="21"/>
          </w:rPr>
          <w:t>，</w:t>
        </w:r>
      </w:ins>
      <w:ins w:id="275" w:author="guo" w:date="2016-08-15T10:35:00Z">
        <w:r>
          <w:rPr>
            <w:rFonts w:hint="eastAsia"/>
            <w:szCs w:val="21"/>
          </w:rPr>
          <w:t>个接口会直接删除之前存的图片，重新建立新的联系，所以必须将已经在</w:t>
        </w:r>
      </w:ins>
      <w:ins w:id="276" w:author="guo" w:date="2016-08-15T10:35:00Z">
        <w:r>
          <w:rPr>
            <w:rFonts w:hint="eastAsia"/>
            <w:szCs w:val="21"/>
            <w:highlight w:val="yellow"/>
            <w:rPrChange w:id="277" w:author="guo" w:date="2016-08-15T10:35:00Z">
              <w:rPr>
                <w:rFonts w:hint="eastAsia"/>
                <w:szCs w:val="21"/>
              </w:rPr>
            </w:rPrChange>
          </w:rPr>
          <w:t>服务器的图片也带入参数</w:t>
        </w:r>
      </w:ins>
    </w:p>
    <w:p>
      <w:pPr>
        <w:ind w:firstLine="420"/>
        <w:rPr>
          <w:ins w:id="279" w:author="guo" w:date="2016-08-15T08:45:00Z"/>
          <w:b/>
          <w:bCs/>
          <w:szCs w:val="21"/>
        </w:rPr>
        <w:pPrChange w:id="278" w:author="guo" w:date="2016-08-15T08:45:00Z">
          <w:pPr/>
        </w:pPrChange>
      </w:pPr>
    </w:p>
    <w:p>
      <w:pPr>
        <w:rPr>
          <w:ins w:id="280" w:author="guo" w:date="2016-08-15T08:45:00Z"/>
          <w:b/>
          <w:bCs/>
          <w:szCs w:val="21"/>
        </w:rPr>
      </w:pPr>
      <w:ins w:id="281" w:author="guo" w:date="2016-08-15T08:45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left="420" w:firstLine="420"/>
        <w:rPr>
          <w:ins w:id="282" w:author="guo" w:date="2016-08-15T08:45:00Z"/>
          <w:b/>
          <w:bCs/>
          <w:szCs w:val="21"/>
        </w:rPr>
      </w:pPr>
      <w:ins w:id="283" w:author="guo" w:date="2016-08-15T08:45:00Z">
        <w:r>
          <w:rPr>
            <w:rFonts w:hint="eastAsia"/>
            <w:szCs w:val="21"/>
          </w:rPr>
          <w:t>POST</w:t>
        </w:r>
      </w:ins>
    </w:p>
    <w:p>
      <w:pPr>
        <w:rPr>
          <w:ins w:id="284" w:author="guo" w:date="2016-08-15T08:45:00Z"/>
          <w:b/>
          <w:bCs/>
          <w:szCs w:val="21"/>
        </w:rPr>
      </w:pPr>
      <w:ins w:id="285" w:author="guo" w:date="2016-08-15T08:45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left="420" w:firstLine="420"/>
        <w:rPr>
          <w:ins w:id="286" w:author="guo" w:date="2016-08-15T08:45:00Z"/>
          <w:sz w:val="24"/>
        </w:rPr>
      </w:pPr>
      <w:ins w:id="287" w:author="guo" w:date="2016-08-15T08:45:00Z">
        <w:r>
          <w:rPr>
            <w:rFonts w:hint="eastAsia"/>
            <w:szCs w:val="21"/>
          </w:rPr>
          <w:t>/api/house</w:t>
        </w:r>
      </w:ins>
      <w:ins w:id="288" w:author="guo" w:date="2016-08-15T08:45:00Z">
        <w:r>
          <w:rPr>
            <w:szCs w:val="21"/>
          </w:rPr>
          <w:t>_</w:t>
        </w:r>
      </w:ins>
      <w:ins w:id="289" w:author="guo" w:date="2016-08-15T08:45:00Z">
        <w:r>
          <w:rPr>
            <w:rFonts w:hint="eastAsia"/>
            <w:szCs w:val="21"/>
          </w:rPr>
          <w:t>im</w:t>
        </w:r>
      </w:ins>
      <w:ins w:id="290" w:author="guo" w:date="2016-08-15T08:45:00Z">
        <w:r>
          <w:rPr>
            <w:szCs w:val="21"/>
          </w:rPr>
          <w:t>a</w:t>
        </w:r>
      </w:ins>
      <w:ins w:id="291" w:author="guo" w:date="2016-08-15T08:45:00Z">
        <w:r>
          <w:rPr>
            <w:rFonts w:hint="eastAsia"/>
            <w:szCs w:val="21"/>
          </w:rPr>
          <w:t>g</w:t>
        </w:r>
      </w:ins>
      <w:ins w:id="292" w:author="guo" w:date="2016-08-15T08:45:00Z">
        <w:r>
          <w:rPr>
            <w:szCs w:val="21"/>
          </w:rPr>
          <w:t>es</w:t>
        </w:r>
      </w:ins>
      <w:ins w:id="293" w:author="jiang" w:date="2016-08-15T10:54:00Z">
        <w:r>
          <w:rPr>
            <w:rFonts w:hint="eastAsia"/>
            <w:szCs w:val="21"/>
          </w:rPr>
          <w:t>/relation</w:t>
        </w:r>
      </w:ins>
    </w:p>
    <w:p>
      <w:pPr>
        <w:ind w:left="420" w:firstLine="420"/>
        <w:rPr>
          <w:ins w:id="294" w:author="guo" w:date="2016-08-15T08:45:00Z"/>
          <w:sz w:val="24"/>
        </w:rPr>
      </w:pPr>
      <w:ins w:id="295" w:author="guo" w:date="2016-08-15T08:45:00Z">
        <w:r>
          <w:rPr>
            <w:rFonts w:hint="eastAsia"/>
            <w:sz w:val="24"/>
          </w:rPr>
          <w:t>houseId是房源id</w:t>
        </w:r>
      </w:ins>
    </w:p>
    <w:p>
      <w:pPr>
        <w:rPr>
          <w:ins w:id="296" w:author="guo" w:date="2016-08-15T08:45:00Z"/>
          <w:b/>
          <w:bCs/>
          <w:szCs w:val="21"/>
        </w:rPr>
      </w:pPr>
      <w:ins w:id="297" w:author="guo" w:date="2016-08-15T08:45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98" w:author="guo" w:date="2016-08-15T08:45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ins w:id="299" w:author="guo" w:date="2016-08-15T08:45:00Z"/>
                <w:b/>
                <w:bCs/>
                <w:szCs w:val="21"/>
              </w:rPr>
            </w:pPr>
            <w:ins w:id="300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ins w:id="301" w:author="guo" w:date="2016-08-15T08:45:00Z"/>
                <w:b/>
                <w:bCs/>
                <w:szCs w:val="21"/>
              </w:rPr>
            </w:pPr>
            <w:ins w:id="302" w:author="guo" w:date="2016-08-15T08:45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303" w:author="guo" w:date="2016-08-15T08:45:00Z"/>
                <w:b/>
                <w:bCs/>
                <w:szCs w:val="21"/>
              </w:rPr>
            </w:pPr>
            <w:ins w:id="304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305" w:author="guo" w:date="2016-08-15T08:45:00Z"/>
                <w:b/>
                <w:bCs/>
                <w:szCs w:val="21"/>
              </w:rPr>
            </w:pPr>
            <w:ins w:id="306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307" w:author="guo" w:date="2016-08-15T08:45:00Z"/>
                <w:b/>
                <w:bCs/>
                <w:szCs w:val="21"/>
              </w:rPr>
            </w:pPr>
            <w:ins w:id="308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9" w:author="guo" w:date="2016-08-15T08:45:00Z"/>
        </w:trPr>
        <w:tc>
          <w:tcPr>
            <w:tcW w:w="1804" w:type="dxa"/>
          </w:tcPr>
          <w:p>
            <w:pPr>
              <w:rPr>
                <w:ins w:id="310" w:author="guo" w:date="2016-08-15T08:45:00Z"/>
                <w:sz w:val="24"/>
              </w:rPr>
            </w:pPr>
            <w:ins w:id="311" w:author="guo" w:date="2016-08-15T08:46:00Z">
              <w:r>
                <w:rPr>
                  <w:rFonts w:hint="eastAsia"/>
                  <w:sz w:val="24"/>
                </w:rPr>
                <w:t>userId</w:t>
              </w:r>
            </w:ins>
          </w:p>
        </w:tc>
        <w:tc>
          <w:tcPr>
            <w:tcW w:w="892" w:type="dxa"/>
          </w:tcPr>
          <w:p>
            <w:pPr>
              <w:rPr>
                <w:ins w:id="312" w:author="guo" w:date="2016-08-15T08:45:00Z"/>
                <w:sz w:val="24"/>
              </w:rPr>
            </w:pPr>
            <w:ins w:id="313" w:author="guo" w:date="2016-08-15T08:45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>
            <w:pPr>
              <w:rPr>
                <w:ins w:id="314" w:author="guo" w:date="2016-08-15T08:45:00Z"/>
                <w:sz w:val="24"/>
              </w:rPr>
            </w:pPr>
            <w:ins w:id="315" w:author="guo" w:date="2016-08-15T08:45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16" w:author="guo" w:date="2016-08-15T08:45:00Z"/>
                <w:sz w:val="24"/>
              </w:rPr>
            </w:pPr>
            <w:ins w:id="317" w:author="guo" w:date="2016-08-15T08:46:00Z">
              <w:r>
                <w:rPr>
                  <w:rFonts w:hint="eastAsia"/>
                  <w:sz w:val="24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318" w:author="guo" w:date="2016-08-15T08:45:00Z"/>
                <w:sz w:val="24"/>
              </w:rPr>
            </w:pPr>
            <w:ins w:id="319" w:author="guo" w:date="2016-08-15T08:46:00Z">
              <w:r>
                <w:rPr>
                  <w:rFonts w:hint="eastAsia"/>
                  <w:sz w:val="24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0" w:author="guo" w:date="2016-08-15T08:45:00Z"/>
        </w:trPr>
        <w:tc>
          <w:tcPr>
            <w:tcW w:w="1804" w:type="dxa"/>
          </w:tcPr>
          <w:p>
            <w:pPr>
              <w:rPr>
                <w:ins w:id="321" w:author="guo" w:date="2016-08-15T08:45:00Z"/>
                <w:szCs w:val="21"/>
              </w:rPr>
            </w:pPr>
            <w:ins w:id="322" w:author="guo" w:date="2016-08-15T08:45:00Z">
              <w:r>
                <w:rPr>
                  <w:rFonts w:hint="eastAsia"/>
                  <w:sz w:val="24"/>
                </w:rPr>
                <w:t>houseId</w:t>
              </w:r>
            </w:ins>
          </w:p>
        </w:tc>
        <w:tc>
          <w:tcPr>
            <w:tcW w:w="892" w:type="dxa"/>
          </w:tcPr>
          <w:p>
            <w:pPr>
              <w:rPr>
                <w:ins w:id="323" w:author="guo" w:date="2016-08-15T08:45:00Z"/>
                <w:szCs w:val="21"/>
              </w:rPr>
            </w:pPr>
            <w:ins w:id="324" w:author="guo" w:date="2016-08-15T08:45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325" w:author="guo" w:date="2016-08-15T08:45:00Z"/>
                <w:szCs w:val="21"/>
              </w:rPr>
            </w:pPr>
            <w:ins w:id="326" w:author="guo" w:date="2016-08-15T08:46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27" w:author="guo" w:date="2016-08-15T08:45:00Z"/>
                <w:szCs w:val="21"/>
              </w:rPr>
            </w:pPr>
            <w:ins w:id="328" w:author="guo" w:date="2016-08-15T08:46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329" w:author="guo" w:date="2016-08-15T08:45:00Z"/>
                <w:szCs w:val="21"/>
              </w:rPr>
            </w:pPr>
            <w:ins w:id="330" w:author="guo" w:date="2016-08-15T08:45:00Z">
              <w:r>
                <w:rPr>
                  <w:rFonts w:hint="eastAsia"/>
                  <w:szCs w:val="21"/>
                </w:rPr>
                <w:t>房源id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1" w:author="guo" w:date="2016-08-15T08:46:00Z"/>
        </w:trPr>
        <w:tc>
          <w:tcPr>
            <w:tcW w:w="1804" w:type="dxa"/>
          </w:tcPr>
          <w:p>
            <w:pPr>
              <w:rPr>
                <w:ins w:id="332" w:author="guo" w:date="2016-08-15T08:46:00Z"/>
                <w:sz w:val="24"/>
              </w:rPr>
            </w:pPr>
            <w:ins w:id="333" w:author="guo" w:date="2016-08-15T08:47:00Z">
              <w:r>
                <w:rPr>
                  <w:rFonts w:hint="eastAsia"/>
                  <w:sz w:val="24"/>
                </w:rPr>
                <w:t>imagePath</w:t>
              </w:r>
            </w:ins>
          </w:p>
        </w:tc>
        <w:tc>
          <w:tcPr>
            <w:tcW w:w="892" w:type="dxa"/>
          </w:tcPr>
          <w:p>
            <w:pPr>
              <w:rPr>
                <w:ins w:id="334" w:author="guo" w:date="2016-08-15T08:46:00Z"/>
                <w:szCs w:val="21"/>
              </w:rPr>
            </w:pPr>
            <w:ins w:id="335" w:author="guo" w:date="2016-08-15T08:47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336" w:author="guo" w:date="2016-08-15T08:46:00Z"/>
                <w:szCs w:val="21"/>
              </w:rPr>
            </w:pPr>
            <w:ins w:id="337" w:author="guo" w:date="2016-08-15T08:47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38" w:author="guo" w:date="2016-08-15T08:46:00Z"/>
                <w:szCs w:val="21"/>
              </w:rPr>
            </w:pPr>
            <w:ins w:id="339" w:author="guo" w:date="2016-08-15T08:47:00Z">
              <w:r>
                <w:rPr>
                  <w:rFonts w:hint="eastAsia"/>
                  <w:szCs w:val="21"/>
                </w:rPr>
                <w:t>String</w:t>
              </w:r>
            </w:ins>
          </w:p>
        </w:tc>
        <w:tc>
          <w:tcPr>
            <w:tcW w:w="3077" w:type="dxa"/>
          </w:tcPr>
          <w:p>
            <w:pPr>
              <w:rPr>
                <w:ins w:id="340" w:author="guo" w:date="2016-08-15T08:46:00Z"/>
                <w:szCs w:val="21"/>
              </w:rPr>
            </w:pPr>
            <w:ins w:id="341" w:author="guo" w:date="2016-08-15T08:47:00Z">
              <w:r>
                <w:rPr>
                  <w:rFonts w:hint="eastAsia"/>
                  <w:szCs w:val="21"/>
                </w:rPr>
                <w:t>图片的路径，多个用;隔开</w:t>
              </w:r>
            </w:ins>
          </w:p>
        </w:tc>
      </w:tr>
    </w:tbl>
    <w:p>
      <w:pPr>
        <w:rPr>
          <w:ins w:id="342" w:author="guo" w:date="2016-08-15T08:45:00Z"/>
          <w:szCs w:val="21"/>
        </w:rPr>
      </w:pPr>
    </w:p>
    <w:p>
      <w:pPr>
        <w:rPr>
          <w:ins w:id="343" w:author="guo" w:date="2016-08-15T08:45:00Z"/>
          <w:b/>
          <w:bCs/>
          <w:szCs w:val="21"/>
        </w:rPr>
      </w:pPr>
      <w:ins w:id="344" w:author="guo" w:date="2016-08-15T08:45:00Z">
        <w:r>
          <w:rPr>
            <w:rFonts w:hint="eastAsia"/>
            <w:b/>
            <w:bCs/>
            <w:szCs w:val="21"/>
          </w:rPr>
          <w:t>返回结果：</w:t>
        </w:r>
      </w:ins>
      <w:ins w:id="345" w:author="guo" w:date="2016-08-15T08:47:00Z">
        <w:r>
          <w:rPr>
            <w:rFonts w:hint="eastAsia"/>
            <w:b/>
            <w:bCs/>
            <w:szCs w:val="21"/>
          </w:rPr>
          <w:t>返回</w:t>
        </w:r>
      </w:ins>
      <w:ins w:id="346" w:author="guo" w:date="2016-08-15T08:48:00Z">
        <w:r>
          <w:rPr>
            <w:rFonts w:hint="eastAsia"/>
            <w:b/>
            <w:bCs/>
            <w:szCs w:val="21"/>
          </w:rPr>
          <w:t>HouseImage对象</w:t>
        </w:r>
      </w:ins>
    </w:p>
    <w:p>
      <w:pPr>
        <w:rPr>
          <w:ins w:id="347" w:author="guo" w:date="2016-08-15T08:45:00Z"/>
          <w:szCs w:val="21"/>
        </w:rPr>
      </w:pPr>
      <w:ins w:id="348" w:author="guo" w:date="2016-08-15T08:45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349" w:author="guo" w:date="2016-08-15T08:45:00Z"/>
          <w:szCs w:val="21"/>
        </w:rPr>
      </w:pPr>
      <w:ins w:id="350" w:author="guo" w:date="2016-08-15T08:45:00Z">
        <w:r>
          <w:rPr>
            <w:rFonts w:hint="eastAsia"/>
            <w:szCs w:val="21"/>
          </w:rPr>
          <w:t xml:space="preserve">code : 0 </w:t>
        </w:r>
      </w:ins>
    </w:p>
    <w:p>
      <w:pPr>
        <w:ind w:firstLine="420"/>
        <w:rPr>
          <w:ins w:id="351" w:author="guo" w:date="2016-08-15T08:45:00Z"/>
          <w:szCs w:val="21"/>
        </w:rPr>
      </w:pPr>
      <w:ins w:id="352" w:author="guo" w:date="2016-08-15T08:45:00Z">
        <w:r>
          <w:rPr>
            <w:rFonts w:hint="eastAsia"/>
            <w:szCs w:val="21"/>
          </w:rPr>
          <w:t xml:space="preserve">msg : </w:t>
        </w:r>
      </w:ins>
      <w:ins w:id="353" w:author="guo" w:date="2016-08-15T08:45:00Z">
        <w:r>
          <w:rPr>
            <w:szCs w:val="21"/>
          </w:rPr>
          <w:t>“</w:t>
        </w:r>
      </w:ins>
      <w:ins w:id="354" w:author="guo" w:date="2016-08-15T08:45:00Z">
        <w:r>
          <w:rPr>
            <w:rFonts w:hint="eastAsia"/>
            <w:szCs w:val="21"/>
          </w:rPr>
          <w:t>成功</w:t>
        </w:r>
      </w:ins>
      <w:ins w:id="355" w:author="guo" w:date="2016-08-15T08:45:00Z">
        <w:r>
          <w:rPr>
            <w:szCs w:val="21"/>
          </w:rPr>
          <w:t>”</w:t>
        </w:r>
      </w:ins>
    </w:p>
    <w:p>
      <w:pPr>
        <w:ind w:left="420" w:firstLine="420"/>
        <w:rPr>
          <w:ins w:id="356" w:author="guo" w:date="2016-08-15T08:47:00Z"/>
          <w:szCs w:val="21"/>
        </w:rPr>
      </w:pPr>
      <w:ins w:id="357" w:author="guo" w:date="2016-08-15T08:45:00Z">
        <w:r>
          <w:rPr>
            <w:rFonts w:hint="eastAsia"/>
            <w:szCs w:val="21"/>
          </w:rPr>
          <w:t>data:</w:t>
        </w:r>
      </w:ins>
      <w:ins w:id="358" w:author="guo" w:date="2016-08-15T08:47:00Z">
        <w:r>
          <w:rPr>
            <w:rFonts w:hint="eastAsia"/>
            <w:szCs w:val="21"/>
          </w:rPr>
          <w:t>[</w:t>
        </w:r>
      </w:ins>
    </w:p>
    <w:p>
      <w:pPr>
        <w:ind w:left="840" w:firstLine="420"/>
        <w:rPr>
          <w:ins w:id="360" w:author="guo" w:date="2016-08-15T08:47:00Z"/>
          <w:szCs w:val="21"/>
        </w:rPr>
        <w:pPrChange w:id="359" w:author="guo" w:date="2016-08-15T08:47:00Z">
          <w:pPr>
            <w:ind w:left="420" w:firstLine="420"/>
          </w:pPr>
        </w:pPrChange>
      </w:pPr>
      <w:ins w:id="361" w:author="guo" w:date="2016-08-15T08:47:00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363" w:author="guo" w:date="2016-08-15T08:47:00Z"/>
          <w:rStyle w:val="13"/>
          <w:b w:val="0"/>
          <w:bCs/>
          <w:sz w:val="21"/>
          <w:szCs w:val="21"/>
        </w:rPr>
        <w:pPrChange w:id="362" w:author="guo" w:date="2016-08-15T08:47:00Z">
          <w:pPr>
            <w:ind w:left="420" w:firstLine="420"/>
          </w:pPr>
        </w:pPrChange>
      </w:pPr>
      <w:ins w:id="364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id:int 图片id</w:t>
        </w:r>
      </w:ins>
    </w:p>
    <w:p>
      <w:pPr>
        <w:ind w:left="1260" w:firstLine="420"/>
        <w:rPr>
          <w:ins w:id="366" w:author="guo" w:date="2016-08-15T08:47:00Z"/>
          <w:rStyle w:val="13"/>
          <w:b w:val="0"/>
          <w:bCs/>
          <w:sz w:val="21"/>
          <w:szCs w:val="21"/>
        </w:rPr>
        <w:pPrChange w:id="365" w:author="guo" w:date="2016-08-15T08:47:00Z">
          <w:pPr>
            <w:ind w:left="420" w:firstLine="420"/>
          </w:pPr>
        </w:pPrChange>
      </w:pPr>
      <w:ins w:id="367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houseId:房源id</w:t>
        </w:r>
      </w:ins>
    </w:p>
    <w:p>
      <w:pPr>
        <w:ind w:left="1260" w:firstLine="420"/>
        <w:rPr>
          <w:ins w:id="369" w:author="guo" w:date="2016-08-15T08:47:00Z"/>
          <w:szCs w:val="21"/>
        </w:rPr>
        <w:pPrChange w:id="368" w:author="guo" w:date="2016-08-15T08:47:00Z">
          <w:pPr>
            <w:ind w:left="420" w:firstLine="420"/>
          </w:pPr>
        </w:pPrChange>
      </w:pPr>
      <w:ins w:id="370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imagePth:图片路径</w:t>
        </w:r>
      </w:ins>
    </w:p>
    <w:p>
      <w:pPr>
        <w:ind w:left="840" w:firstLine="420"/>
        <w:rPr>
          <w:ins w:id="372" w:author="guo" w:date="2016-08-15T08:47:00Z"/>
          <w:szCs w:val="21"/>
        </w:rPr>
        <w:pPrChange w:id="371" w:author="guo" w:date="2016-08-15T08:47:00Z">
          <w:pPr>
            <w:ind w:left="420" w:firstLine="420"/>
          </w:pPr>
        </w:pPrChange>
      </w:pPr>
      <w:ins w:id="373" w:author="guo" w:date="2016-08-15T08:47:00Z">
        <w:r>
          <w:rPr>
            <w:rFonts w:hint="eastAsia"/>
            <w:szCs w:val="21"/>
          </w:rPr>
          <w:t>},</w:t>
        </w:r>
      </w:ins>
    </w:p>
    <w:p>
      <w:pPr>
        <w:ind w:left="840" w:firstLine="420"/>
        <w:rPr>
          <w:ins w:id="375" w:author="guo" w:date="2016-08-15T08:47:00Z"/>
          <w:szCs w:val="21"/>
        </w:rPr>
        <w:pPrChange w:id="374" w:author="guo" w:date="2016-08-15T08:47:00Z">
          <w:pPr>
            <w:ind w:left="420" w:firstLine="420"/>
          </w:pPr>
        </w:pPrChange>
      </w:pPr>
      <w:ins w:id="376" w:author="guo" w:date="2016-08-15T08:47:00Z">
        <w:r>
          <w:rPr>
            <w:rFonts w:hint="eastAsia"/>
            <w:szCs w:val="21"/>
          </w:rPr>
          <w:t>……</w:t>
        </w:r>
      </w:ins>
    </w:p>
    <w:p>
      <w:pPr>
        <w:ind w:left="420" w:firstLine="420"/>
        <w:rPr>
          <w:ins w:id="377" w:author="guo" w:date="2016-08-15T08:45:00Z"/>
          <w:szCs w:val="21"/>
        </w:rPr>
      </w:pPr>
      <w:ins w:id="378" w:author="guo" w:date="2016-08-15T08:47:00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379" w:author="guo" w:date="2016-08-15T08:45:00Z"/>
          <w:szCs w:val="21"/>
        </w:rPr>
      </w:pPr>
    </w:p>
    <w:p>
      <w:pPr>
        <w:ind w:firstLine="420"/>
        <w:rPr>
          <w:ins w:id="380" w:author="guo" w:date="2016-08-15T08:45:00Z"/>
          <w:szCs w:val="21"/>
        </w:rPr>
      </w:pPr>
      <w:ins w:id="381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382" w:author="guo" w:date="2016-08-15T08:45:00Z"/>
          <w:szCs w:val="21"/>
        </w:rPr>
      </w:pPr>
      <w:ins w:id="383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384" w:author="guo" w:date="2016-08-15T08:45:00Z"/>
          <w:szCs w:val="21"/>
        </w:rPr>
      </w:pPr>
      <w:ins w:id="385" w:author="guo" w:date="2016-08-15T08:45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386" w:author="guo" w:date="2016-08-15T08:45:00Z"/>
          <w:szCs w:val="21"/>
        </w:rPr>
      </w:pPr>
      <w:ins w:id="387" w:author="guo" w:date="2016-08-15T08:45:00Z">
        <w:r>
          <w:rPr>
            <w:rFonts w:hint="eastAsia"/>
            <w:szCs w:val="21"/>
          </w:rPr>
          <w:t>code : -1</w:t>
        </w:r>
      </w:ins>
    </w:p>
    <w:p>
      <w:pPr>
        <w:ind w:firstLine="420"/>
        <w:rPr>
          <w:ins w:id="388" w:author="guo" w:date="2016-08-15T08:45:00Z"/>
          <w:szCs w:val="21"/>
        </w:rPr>
      </w:pPr>
      <w:ins w:id="389" w:author="guo" w:date="2016-08-15T08:45:00Z">
        <w:r>
          <w:rPr>
            <w:rFonts w:hint="eastAsia"/>
            <w:szCs w:val="21"/>
          </w:rPr>
          <w:t xml:space="preserve">msg : </w:t>
        </w:r>
      </w:ins>
      <w:ins w:id="390" w:author="guo" w:date="2016-08-15T08:45:00Z">
        <w:r>
          <w:rPr>
            <w:szCs w:val="21"/>
          </w:rPr>
          <w:t>“</w:t>
        </w:r>
      </w:ins>
      <w:ins w:id="391" w:author="guo" w:date="2016-08-15T08:45:00Z">
        <w:r>
          <w:rPr>
            <w:rFonts w:hint="eastAsia"/>
            <w:szCs w:val="21"/>
          </w:rPr>
          <w:t>修改失败</w:t>
        </w:r>
      </w:ins>
      <w:ins w:id="392" w:author="guo" w:date="2016-08-15T08:45:00Z">
        <w:r>
          <w:rPr>
            <w:szCs w:val="21"/>
          </w:rPr>
          <w:t>”</w:t>
        </w:r>
      </w:ins>
    </w:p>
    <w:p>
      <w:pPr>
        <w:rPr>
          <w:ins w:id="393" w:author="guo" w:date="2016-08-15T08:45:00Z"/>
          <w:szCs w:val="21"/>
        </w:rPr>
      </w:pPr>
      <w:ins w:id="394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395" w:author="guo" w:date="2016-08-15T08:45:00Z"/>
          <w:szCs w:val="21"/>
        </w:rPr>
      </w:pPr>
    </w:p>
    <w:p>
      <w:pPr>
        <w:rPr>
          <w:ins w:id="396" w:author="guo" w:date="2016-08-15T08:45:00Z"/>
          <w:szCs w:val="21"/>
        </w:rPr>
      </w:pPr>
    </w:p>
    <w:p>
      <w:pPr>
        <w:rPr>
          <w:ins w:id="397" w:author="guo" w:date="2016-08-15T08:45:00Z"/>
          <w:b/>
          <w:bCs/>
          <w:szCs w:val="21"/>
        </w:rPr>
      </w:pPr>
      <w:ins w:id="398" w:author="guo" w:date="2016-08-15T08:45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399" w:author="guo" w:date="2016-08-15T08:42:00Z"/>
        </w:rPr>
      </w:pPr>
    </w:p>
    <w:p/>
    <w:p/>
    <w:p>
      <w:pPr>
        <w:pStyle w:val="3"/>
      </w:pPr>
      <w:r>
        <w:rPr>
          <w:rFonts w:hint="eastAsia"/>
        </w:rPr>
        <w:t>2.11.2、修改房源添加位置记录标签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给房源添加位置信息标签,先判断房源是否有对应的tag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housePosition[]</w:t>
            </w:r>
          </w:p>
          <w:p>
            <w:pPr>
              <w:rPr>
                <w:szCs w:val="21"/>
              </w:rPr>
            </w:pP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>
            <w:r>
              <w:rPr>
                <w:rFonts w:hint="eastAsia"/>
              </w:rPr>
              <w:t>上传的时候需要将id设置为0,将数据转成json数组</w:t>
            </w:r>
          </w:p>
          <w:p>
            <w:r>
              <w:rPr>
                <w:rFonts w:hint="eastAsia"/>
              </w:rPr>
              <w:t>[{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>
            <w:r>
              <w:rPr>
                <w:rFonts w:hint="eastAsia"/>
              </w:rPr>
              <w:t>},{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/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……</w:t>
            </w:r>
          </w:p>
          <w:p>
            <w:r>
              <w:rPr>
                <w:rFonts w:hint="eastAsia"/>
              </w:rPr>
              <w:t>]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szCs w:val="21"/>
        </w:rPr>
        <w:t>data</w:t>
      </w:r>
      <w:r>
        <w:rPr>
          <w:rFonts w:hint="eastAsia"/>
          <w:szCs w:val="21"/>
        </w:rPr>
        <w:t>：</w:t>
      </w:r>
      <w:r>
        <w:rPr>
          <w:rFonts w:ascii="宋体" w:hAnsi="宋体" w:eastAsia="宋体" w:cs="宋体"/>
          <w:kern w:val="0"/>
          <w:sz w:val="24"/>
        </w:rPr>
        <w:t>housePosition[]   新增的记录带有id返回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ns w:id="400" w:author="guo" w:date="2016-08-12T15:34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  <w:rPr>
          <w:ins w:id="401" w:author="guo" w:date="2016-08-12T15:34:00Z"/>
        </w:rPr>
      </w:pPr>
      <w:ins w:id="402" w:author="guo" w:date="2016-08-12T15:34:00Z">
        <w:r>
          <w:rPr>
            <w:rFonts w:hint="eastAsia"/>
          </w:rPr>
          <w:t>2.11.3、查询当前城市的位置信息（3个筛选条件中的一个，上传房源的时候也是调用这个）</w:t>
        </w:r>
      </w:ins>
    </w:p>
    <w:p>
      <w:pPr>
        <w:rPr>
          <w:ins w:id="403" w:author="guo" w:date="2016-08-12T15:34:00Z"/>
          <w:b/>
          <w:bCs/>
          <w:szCs w:val="21"/>
        </w:rPr>
      </w:pPr>
      <w:ins w:id="404" w:author="guo" w:date="2016-08-12T15:34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405" w:author="guo" w:date="2016-08-12T15:34:00Z"/>
          <w:szCs w:val="21"/>
        </w:rPr>
      </w:pPr>
      <w:ins w:id="406" w:author="guo" w:date="2016-08-12T15:34:00Z">
        <w:r>
          <w:rPr>
            <w:rFonts w:hint="eastAsia"/>
            <w:szCs w:val="21"/>
          </w:rPr>
          <w:t>查询当前城市的位置信息</w:t>
        </w:r>
      </w:ins>
    </w:p>
    <w:p>
      <w:pPr>
        <w:rPr>
          <w:ins w:id="407" w:author="guo" w:date="2016-08-12T15:34:00Z"/>
          <w:b/>
          <w:bCs/>
          <w:szCs w:val="21"/>
        </w:rPr>
      </w:pPr>
      <w:ins w:id="408" w:author="guo" w:date="2016-08-12T15:34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firstLine="420"/>
        <w:rPr>
          <w:ins w:id="409" w:author="guo" w:date="2016-08-12T15:34:00Z"/>
          <w:b/>
          <w:bCs/>
          <w:szCs w:val="21"/>
        </w:rPr>
      </w:pPr>
      <w:ins w:id="410" w:author="guo" w:date="2016-08-12T15:34:00Z">
        <w:r>
          <w:rPr>
            <w:rFonts w:hint="eastAsia"/>
            <w:szCs w:val="21"/>
          </w:rPr>
          <w:t>GET</w:t>
        </w:r>
      </w:ins>
    </w:p>
    <w:p>
      <w:pPr>
        <w:rPr>
          <w:ins w:id="411" w:author="guo" w:date="2016-08-12T15:34:00Z"/>
          <w:b/>
          <w:bCs/>
          <w:szCs w:val="21"/>
        </w:rPr>
      </w:pPr>
      <w:ins w:id="412" w:author="guo" w:date="2016-08-12T15:34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firstLine="420"/>
        <w:rPr>
          <w:ins w:id="413" w:author="guo" w:date="2016-08-12T15:34:00Z"/>
          <w:szCs w:val="21"/>
        </w:rPr>
      </w:pPr>
      <w:ins w:id="414" w:author="guo" w:date="2016-08-12T15:34:00Z">
        <w:r>
          <w:rPr>
            <w:rFonts w:hint="eastAsia"/>
            <w:szCs w:val="21"/>
          </w:rPr>
          <w:t>/api/public/positions</w:t>
        </w:r>
      </w:ins>
    </w:p>
    <w:p>
      <w:pPr>
        <w:rPr>
          <w:ins w:id="415" w:author="guo" w:date="2016-08-12T15:34:00Z"/>
          <w:b/>
          <w:bCs/>
          <w:szCs w:val="21"/>
        </w:rPr>
      </w:pPr>
      <w:ins w:id="416" w:author="guo" w:date="2016-08-12T15:34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7" w:author="guo" w:date="2016-08-12T15:34:00Z"/>
        </w:trPr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ins w:id="418" w:author="guo" w:date="2016-08-12T15:34:00Z"/>
                <w:b/>
                <w:bCs/>
                <w:szCs w:val="21"/>
              </w:rPr>
            </w:pPr>
            <w:ins w:id="419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ins w:id="420" w:author="guo" w:date="2016-08-12T15:34:00Z"/>
                <w:b/>
                <w:bCs/>
                <w:szCs w:val="21"/>
              </w:rPr>
            </w:pPr>
            <w:ins w:id="421" w:author="guo" w:date="2016-08-12T15:34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422" w:author="guo" w:date="2016-08-12T15:34:00Z"/>
                <w:b/>
                <w:bCs/>
                <w:szCs w:val="21"/>
              </w:rPr>
            </w:pPr>
            <w:ins w:id="423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424" w:author="guo" w:date="2016-08-12T15:34:00Z"/>
                <w:b/>
                <w:bCs/>
                <w:szCs w:val="21"/>
              </w:rPr>
            </w:pPr>
            <w:ins w:id="425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426" w:author="guo" w:date="2016-08-12T15:34:00Z"/>
                <w:b/>
                <w:bCs/>
                <w:szCs w:val="21"/>
              </w:rPr>
            </w:pPr>
            <w:ins w:id="427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8" w:author="guo" w:date="2016-08-12T15:34:00Z"/>
        </w:trPr>
        <w:tc>
          <w:tcPr>
            <w:tcW w:w="1404" w:type="dxa"/>
          </w:tcPr>
          <w:p>
            <w:pPr>
              <w:rPr>
                <w:ins w:id="429" w:author="guo" w:date="2016-08-12T15:34:00Z"/>
                <w:szCs w:val="21"/>
              </w:rPr>
            </w:pPr>
            <w:ins w:id="430" w:author="guo" w:date="2016-08-12T15:34:00Z">
              <w:r>
                <w:rPr>
                  <w:rFonts w:hint="eastAsia"/>
                  <w:szCs w:val="21"/>
                </w:rPr>
                <w:t>cityId</w:t>
              </w:r>
            </w:ins>
          </w:p>
        </w:tc>
        <w:tc>
          <w:tcPr>
            <w:tcW w:w="1292" w:type="dxa"/>
          </w:tcPr>
          <w:p>
            <w:pPr>
              <w:rPr>
                <w:ins w:id="431" w:author="guo" w:date="2016-08-12T15:34:00Z"/>
                <w:szCs w:val="21"/>
              </w:rPr>
            </w:pPr>
            <w:ins w:id="432" w:author="guo" w:date="2016-08-12T15:34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433" w:author="guo" w:date="2016-08-12T15:34:00Z"/>
                <w:szCs w:val="21"/>
              </w:rPr>
            </w:pPr>
            <w:ins w:id="434" w:author="guo" w:date="2016-08-12T15:34:00Z">
              <w:r>
                <w:rPr>
                  <w:rFonts w:hint="eastAsia"/>
                  <w:szCs w:val="21"/>
                </w:rPr>
                <w:t>url</w:t>
              </w:r>
            </w:ins>
          </w:p>
        </w:tc>
        <w:tc>
          <w:tcPr>
            <w:tcW w:w="1487" w:type="dxa"/>
          </w:tcPr>
          <w:p>
            <w:pPr>
              <w:rPr>
                <w:ins w:id="435" w:author="guo" w:date="2016-08-12T15:34:00Z"/>
                <w:szCs w:val="21"/>
              </w:rPr>
            </w:pPr>
            <w:ins w:id="436" w:author="guo" w:date="2016-08-12T15:34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437" w:author="guo" w:date="2016-08-12T15:34:00Z"/>
                <w:szCs w:val="21"/>
              </w:rPr>
            </w:pPr>
            <w:ins w:id="438" w:author="guo" w:date="2016-08-12T15:34:00Z">
              <w:r>
                <w:rPr>
                  <w:rFonts w:hint="eastAsia"/>
                  <w:szCs w:val="21"/>
                </w:rPr>
                <w:t>城市id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9" w:author="guo" w:date="2016-08-12T15:34:00Z"/>
        </w:trPr>
        <w:tc>
          <w:tcPr>
            <w:tcW w:w="1404" w:type="dxa"/>
          </w:tcPr>
          <w:p>
            <w:pPr>
              <w:rPr>
                <w:ins w:id="440" w:author="guo" w:date="2016-08-12T15:34:00Z"/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ins w:id="441" w:author="guo" w:date="2016-08-12T15:34:00Z"/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ins w:id="442" w:author="guo" w:date="2016-08-12T15:34:00Z"/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ins w:id="443" w:author="guo" w:date="2016-08-12T15:34:00Z"/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ins w:id="444" w:author="guo" w:date="2016-08-12T15:34:00Z"/>
                <w:szCs w:val="21"/>
              </w:rPr>
            </w:pPr>
          </w:p>
        </w:tc>
      </w:tr>
    </w:tbl>
    <w:p>
      <w:pPr>
        <w:rPr>
          <w:ins w:id="445" w:author="guo" w:date="2016-08-12T15:34:00Z"/>
          <w:szCs w:val="21"/>
        </w:rPr>
      </w:pPr>
    </w:p>
    <w:p>
      <w:pPr>
        <w:rPr>
          <w:ins w:id="446" w:author="guo" w:date="2016-08-12T15:34:00Z"/>
          <w:b/>
          <w:bCs/>
          <w:szCs w:val="21"/>
        </w:rPr>
      </w:pPr>
      <w:ins w:id="447" w:author="guo" w:date="2016-08-12T15:34:00Z">
        <w:r>
          <w:rPr>
            <w:rFonts w:hint="eastAsia"/>
            <w:b/>
            <w:bCs/>
            <w:szCs w:val="21"/>
          </w:rPr>
          <w:t>返回结果：</w:t>
        </w:r>
      </w:ins>
    </w:p>
    <w:p>
      <w:pPr>
        <w:ind w:firstLine="420"/>
        <w:rPr>
          <w:ins w:id="448" w:author="guo" w:date="2016-08-12T15:34:00Z"/>
          <w:szCs w:val="21"/>
        </w:rPr>
      </w:pPr>
      <w:ins w:id="449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420" w:firstLine="420"/>
        <w:rPr>
          <w:ins w:id="450" w:author="guo" w:date="2016-08-12T15:34:00Z"/>
          <w:szCs w:val="21"/>
        </w:rPr>
      </w:pPr>
      <w:ins w:id="451" w:author="guo" w:date="2016-08-12T15:34:00Z">
        <w:r>
          <w:rPr>
            <w:rFonts w:hint="eastAsia"/>
            <w:szCs w:val="21"/>
          </w:rPr>
          <w:t>code:0</w:t>
        </w:r>
      </w:ins>
    </w:p>
    <w:p>
      <w:pPr>
        <w:ind w:left="420" w:firstLine="420"/>
        <w:rPr>
          <w:ins w:id="452" w:author="guo" w:date="2016-08-12T15:34:00Z"/>
          <w:szCs w:val="21"/>
        </w:rPr>
      </w:pPr>
      <w:ins w:id="453" w:author="guo" w:date="2016-08-12T15:34:00Z">
        <w:r>
          <w:rPr>
            <w:rFonts w:hint="eastAsia"/>
            <w:szCs w:val="21"/>
          </w:rPr>
          <w:t>msg:</w:t>
        </w:r>
      </w:ins>
      <w:ins w:id="454" w:author="guo" w:date="2016-08-12T15:34:00Z">
        <w:r>
          <w:rPr>
            <w:szCs w:val="21"/>
          </w:rPr>
          <w:t>””</w:t>
        </w:r>
      </w:ins>
    </w:p>
    <w:p>
      <w:pPr>
        <w:ind w:left="420" w:firstLine="420"/>
        <w:rPr>
          <w:ins w:id="455" w:author="guo" w:date="2016-08-12T15:34:00Z"/>
          <w:szCs w:val="21"/>
        </w:rPr>
      </w:pPr>
      <w:ins w:id="456" w:author="guo" w:date="2016-08-12T15:34:00Z">
        <w:r>
          <w:rPr>
            <w:rFonts w:hint="eastAsia"/>
            <w:szCs w:val="21"/>
          </w:rPr>
          <w:t>data:{</w:t>
        </w:r>
      </w:ins>
    </w:p>
    <w:p>
      <w:pPr>
        <w:ind w:left="840" w:firstLine="420"/>
        <w:rPr>
          <w:ins w:id="457" w:author="guo" w:date="2016-08-12T15:34:00Z"/>
          <w:szCs w:val="21"/>
        </w:rPr>
      </w:pPr>
      <w:ins w:id="458" w:author="guo" w:date="2016-08-12T15:34:00Z">
        <w:r>
          <w:rPr>
            <w:rFonts w:hint="eastAsia"/>
            <w:szCs w:val="21"/>
          </w:rPr>
          <w:t>positions:[</w:t>
        </w:r>
      </w:ins>
    </w:p>
    <w:p>
      <w:pPr>
        <w:ind w:left="840" w:firstLine="420"/>
        <w:rPr>
          <w:ins w:id="459" w:author="guo" w:date="2016-08-12T15:34:00Z"/>
          <w:szCs w:val="21"/>
        </w:rPr>
      </w:pPr>
      <w:ins w:id="460" w:author="guo" w:date="2016-08-12T15:34:00Z">
        <w:r>
          <w:rPr>
            <w:rFonts w:hint="eastAsia"/>
            <w:szCs w:val="21"/>
          </w:rPr>
          <w:t>//1:景点</w:t>
        </w:r>
      </w:ins>
    </w:p>
    <w:p>
      <w:pPr>
        <w:ind w:left="840" w:firstLine="420"/>
        <w:rPr>
          <w:ins w:id="461" w:author="guo" w:date="2016-08-12T15:34:00Z"/>
          <w:szCs w:val="21"/>
        </w:rPr>
      </w:pPr>
      <w:ins w:id="462" w:author="guo" w:date="2016-08-12T15:34:00Z">
        <w:r>
          <w:rPr>
            <w:rFonts w:hint="eastAsia"/>
            <w:szCs w:val="21"/>
          </w:rPr>
          <w:t>//2:车站/机场</w:t>
        </w:r>
      </w:ins>
    </w:p>
    <w:p>
      <w:pPr>
        <w:ind w:left="840" w:firstLine="420"/>
        <w:rPr>
          <w:ins w:id="463" w:author="guo" w:date="2016-08-12T15:34:00Z"/>
          <w:szCs w:val="21"/>
        </w:rPr>
      </w:pPr>
      <w:ins w:id="464" w:author="guo" w:date="2016-08-12T15:34:00Z">
        <w:r>
          <w:rPr>
            <w:rFonts w:hint="eastAsia"/>
            <w:szCs w:val="21"/>
          </w:rPr>
          <w:t>//4:商圈</w:t>
        </w:r>
      </w:ins>
    </w:p>
    <w:p>
      <w:pPr>
        <w:ind w:left="840" w:firstLine="420"/>
        <w:rPr>
          <w:ins w:id="465" w:author="guo" w:date="2016-08-12T15:34:00Z"/>
          <w:szCs w:val="21"/>
        </w:rPr>
      </w:pPr>
      <w:ins w:id="466" w:author="guo" w:date="2016-08-12T15:34:00Z">
        <w:r>
          <w:rPr>
            <w:rFonts w:hint="eastAsia"/>
            <w:szCs w:val="21"/>
          </w:rPr>
          <w:t>//6:医院</w:t>
        </w:r>
      </w:ins>
    </w:p>
    <w:p>
      <w:pPr>
        <w:ind w:left="840" w:firstLine="420"/>
        <w:rPr>
          <w:ins w:id="467" w:author="guo" w:date="2016-08-12T15:34:00Z"/>
          <w:szCs w:val="21"/>
        </w:rPr>
      </w:pPr>
      <w:ins w:id="468" w:author="guo" w:date="2016-08-12T15:34:00Z">
        <w:r>
          <w:rPr>
            <w:rFonts w:hint="eastAsia"/>
            <w:szCs w:val="21"/>
          </w:rPr>
          <w:t>//7:学校</w:t>
        </w:r>
      </w:ins>
    </w:p>
    <w:p>
      <w:pPr>
        <w:ind w:left="1260" w:firstLine="420"/>
        <w:rPr>
          <w:ins w:id="469" w:author="guo" w:date="2016-08-12T15:34:00Z"/>
          <w:szCs w:val="21"/>
        </w:rPr>
      </w:pPr>
      <w:ins w:id="470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1680" w:firstLine="420"/>
        <w:rPr>
          <w:ins w:id="471" w:author="guo" w:date="2016-08-12T15:34:00Z"/>
          <w:szCs w:val="21"/>
        </w:rPr>
      </w:pPr>
      <w:ins w:id="472" w:author="guo" w:date="2016-08-12T15:34:00Z">
        <w:r>
          <w:rPr>
            <w:rFonts w:hint="eastAsia"/>
            <w:szCs w:val="21"/>
          </w:rPr>
          <w:t>见position对象模型</w:t>
        </w:r>
      </w:ins>
    </w:p>
    <w:p>
      <w:pPr>
        <w:ind w:left="1260" w:firstLine="420"/>
        <w:rPr>
          <w:ins w:id="473" w:author="guo" w:date="2016-08-12T15:34:00Z"/>
          <w:szCs w:val="21"/>
        </w:rPr>
      </w:pPr>
      <w:ins w:id="474" w:author="guo" w:date="2016-08-12T15:34:00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475" w:author="guo" w:date="2016-08-12T15:34:00Z"/>
          <w:szCs w:val="21"/>
        </w:rPr>
      </w:pPr>
      <w:ins w:id="476" w:author="guo" w:date="2016-08-12T15:34:00Z">
        <w:r>
          <w:rPr>
            <w:rFonts w:hint="eastAsia"/>
            <w:szCs w:val="21"/>
          </w:rPr>
          <w:t>……</w:t>
        </w:r>
      </w:ins>
    </w:p>
    <w:p>
      <w:pPr>
        <w:ind w:left="1260" w:firstLine="420"/>
        <w:rPr>
          <w:ins w:id="477" w:author="guo" w:date="2016-08-12T15:34:00Z"/>
          <w:szCs w:val="21"/>
        </w:rPr>
      </w:pPr>
    </w:p>
    <w:p>
      <w:pPr>
        <w:ind w:left="840" w:firstLine="420"/>
        <w:rPr>
          <w:ins w:id="478" w:author="guo" w:date="2016-08-12T15:34:00Z"/>
          <w:szCs w:val="21"/>
        </w:rPr>
      </w:pPr>
      <w:ins w:id="479" w:author="guo" w:date="2016-08-12T15:34:00Z">
        <w:r>
          <w:rPr>
            <w:rFonts w:hint="eastAsia"/>
            <w:szCs w:val="21"/>
          </w:rPr>
          <w:t>]</w:t>
        </w:r>
      </w:ins>
    </w:p>
    <w:p>
      <w:pPr>
        <w:ind w:left="840" w:firstLine="420"/>
        <w:rPr>
          <w:ins w:id="480" w:author="guo" w:date="2016-08-12T15:34:00Z"/>
          <w:szCs w:val="21"/>
        </w:rPr>
      </w:pPr>
      <w:ins w:id="481" w:author="guo" w:date="2016-08-12T15:34:00Z">
        <w:r>
          <w:rPr>
            <w:rFonts w:hint="eastAsia"/>
            <w:szCs w:val="21"/>
          </w:rPr>
          <w:t>subways:[</w:t>
        </w:r>
      </w:ins>
    </w:p>
    <w:p>
      <w:pPr>
        <w:ind w:left="1260" w:firstLine="420"/>
        <w:rPr>
          <w:ins w:id="482" w:author="guo" w:date="2016-08-12T15:34:00Z"/>
          <w:szCs w:val="21"/>
        </w:rPr>
      </w:pPr>
      <w:ins w:id="483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484" w:author="guo" w:date="2016-08-12T15:34:00Z"/>
          <w:szCs w:val="21"/>
        </w:rPr>
      </w:pPr>
      <w:ins w:id="485" w:author="guo" w:date="2016-08-12T15:34:00Z">
        <w:r>
          <w:rPr>
            <w:rFonts w:hint="eastAsia"/>
            <w:szCs w:val="21"/>
          </w:rPr>
          <w:t>id:</w:t>
        </w:r>
      </w:ins>
    </w:p>
    <w:p>
      <w:pPr>
        <w:ind w:left="1260" w:firstLine="420"/>
        <w:rPr>
          <w:ins w:id="486" w:author="guo" w:date="2016-08-12T15:34:00Z"/>
          <w:szCs w:val="21"/>
        </w:rPr>
      </w:pPr>
      <w:ins w:id="487" w:author="guo" w:date="2016-08-12T15:34:00Z">
        <w:r>
          <w:rPr>
            <w:rFonts w:hint="eastAsia"/>
            <w:szCs w:val="21"/>
          </w:rPr>
          <w:t xml:space="preserve">name: </w:t>
        </w:r>
      </w:ins>
      <w:ins w:id="488" w:author="guo" w:date="2016-08-12T15:34:00Z">
        <w:r>
          <w:rPr>
            <w:szCs w:val="21"/>
          </w:rPr>
          <w:t>“”</w:t>
        </w:r>
      </w:ins>
    </w:p>
    <w:p>
      <w:pPr>
        <w:ind w:left="1260" w:firstLine="420"/>
        <w:rPr>
          <w:ins w:id="489" w:author="guo" w:date="2016-08-12T15:34:00Z"/>
          <w:szCs w:val="21"/>
        </w:rPr>
      </w:pPr>
      <w:ins w:id="490" w:author="guo" w:date="2016-08-12T15:34:00Z">
        <w:r>
          <w:rPr>
            <w:rFonts w:hint="eastAsia"/>
            <w:szCs w:val="21"/>
          </w:rPr>
          <w:t>parent_id:int</w:t>
        </w:r>
      </w:ins>
    </w:p>
    <w:p>
      <w:pPr>
        <w:ind w:left="1260" w:firstLine="420"/>
        <w:rPr>
          <w:ins w:id="491" w:author="guo" w:date="2016-08-12T15:34:00Z"/>
          <w:szCs w:val="21"/>
        </w:rPr>
      </w:pPr>
      <w:ins w:id="492" w:author="guo" w:date="2016-08-12T15:34:00Z">
        <w:r>
          <w:rPr>
            <w:rFonts w:hint="eastAsia"/>
            <w:szCs w:val="21"/>
          </w:rPr>
          <w:t>transfer_id :int</w:t>
        </w:r>
      </w:ins>
    </w:p>
    <w:p>
      <w:pPr>
        <w:ind w:left="1260" w:firstLine="420"/>
        <w:rPr>
          <w:ins w:id="493" w:author="guo" w:date="2016-08-12T15:34:00Z"/>
          <w:szCs w:val="21"/>
        </w:rPr>
      </w:pPr>
      <w:ins w:id="494" w:author="guo" w:date="2016-08-12T15:34:00Z">
        <w:r>
          <w:rPr>
            <w:rFonts w:hint="eastAsia"/>
            <w:szCs w:val="21"/>
          </w:rPr>
          <w:t>pinyin :</w:t>
        </w:r>
      </w:ins>
      <w:ins w:id="495" w:author="guo" w:date="2016-08-12T15:34:00Z">
        <w:r>
          <w:rPr>
            <w:szCs w:val="21"/>
          </w:rPr>
          <w:t>””</w:t>
        </w:r>
      </w:ins>
    </w:p>
    <w:p>
      <w:pPr>
        <w:ind w:left="1260" w:firstLine="420"/>
        <w:rPr>
          <w:ins w:id="496" w:author="guo" w:date="2016-08-12T15:34:00Z"/>
          <w:szCs w:val="21"/>
        </w:rPr>
      </w:pPr>
      <w:ins w:id="497" w:author="guo" w:date="2016-08-12T15:34:00Z">
        <w:r>
          <w:rPr>
            <w:rFonts w:hint="eastAsia"/>
            <w:szCs w:val="21"/>
          </w:rPr>
          <w:t>firstChar :</w:t>
        </w:r>
      </w:ins>
      <w:ins w:id="498" w:author="guo" w:date="2016-08-12T15:34:00Z">
        <w:r>
          <w:rPr>
            <w:szCs w:val="21"/>
          </w:rPr>
          <w:t>””</w:t>
        </w:r>
      </w:ins>
    </w:p>
    <w:p>
      <w:pPr>
        <w:ind w:left="1260" w:firstLine="420"/>
        <w:rPr>
          <w:ins w:id="499" w:author="guo" w:date="2016-08-12T15:34:00Z"/>
          <w:szCs w:val="21"/>
        </w:rPr>
      </w:pPr>
      <w:ins w:id="500" w:author="guo" w:date="2016-08-12T15:34:00Z">
        <w:r>
          <w:rPr>
            <w:rFonts w:hint="eastAsia"/>
            <w:szCs w:val="21"/>
          </w:rPr>
          <w:t>level_type: int</w:t>
        </w:r>
      </w:ins>
    </w:p>
    <w:p>
      <w:pPr>
        <w:ind w:left="1260" w:firstLine="420"/>
        <w:rPr>
          <w:ins w:id="501" w:author="guo" w:date="2016-08-12T15:34:00Z"/>
          <w:szCs w:val="21"/>
        </w:rPr>
      </w:pPr>
      <w:ins w:id="502" w:author="guo" w:date="2016-08-12T15:34:00Z">
        <w:r>
          <w:rPr>
            <w:rFonts w:hint="eastAsia"/>
            <w:szCs w:val="21"/>
          </w:rPr>
          <w:t>cityId</w:t>
        </w:r>
      </w:ins>
    </w:p>
    <w:p>
      <w:pPr>
        <w:ind w:left="1260" w:firstLine="420"/>
        <w:rPr>
          <w:ins w:id="503" w:author="guo" w:date="2016-08-12T15:34:00Z"/>
          <w:szCs w:val="21"/>
        </w:rPr>
      </w:pPr>
      <w:ins w:id="504" w:author="guo" w:date="2016-08-12T15:34:00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505" w:author="guo" w:date="2016-08-12T15:34:00Z"/>
          <w:szCs w:val="21"/>
        </w:rPr>
      </w:pPr>
      <w:ins w:id="506" w:author="guo" w:date="2016-08-12T15:34:00Z">
        <w:r>
          <w:rPr>
            <w:rFonts w:hint="eastAsia"/>
            <w:szCs w:val="21"/>
          </w:rPr>
          <w:t>……</w:t>
        </w:r>
      </w:ins>
    </w:p>
    <w:p>
      <w:pPr>
        <w:ind w:left="840" w:firstLine="420"/>
        <w:rPr>
          <w:ins w:id="507" w:author="guo" w:date="2016-08-12T15:34:00Z"/>
          <w:szCs w:val="21"/>
        </w:rPr>
      </w:pPr>
      <w:ins w:id="508" w:author="guo" w:date="2016-08-12T15:34:00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509" w:author="guo" w:date="2016-08-12T15:34:00Z"/>
          <w:szCs w:val="21"/>
        </w:rPr>
      </w:pPr>
      <w:ins w:id="510" w:author="guo" w:date="2016-08-12T15:34:00Z">
        <w:r>
          <w:rPr>
            <w:rFonts w:hint="eastAsia"/>
            <w:szCs w:val="21"/>
          </w:rPr>
          <w:t>}</w:t>
        </w:r>
      </w:ins>
    </w:p>
    <w:p>
      <w:pPr>
        <w:ind w:firstLine="420"/>
        <w:rPr>
          <w:ins w:id="511" w:author="guo" w:date="2016-08-12T15:34:00Z"/>
          <w:szCs w:val="21"/>
        </w:rPr>
      </w:pPr>
    </w:p>
    <w:p>
      <w:pPr>
        <w:ind w:firstLine="420"/>
        <w:rPr>
          <w:ins w:id="512" w:author="guo" w:date="2016-08-12T15:34:00Z"/>
          <w:szCs w:val="21"/>
        </w:rPr>
      </w:pPr>
      <w:ins w:id="513" w:author="guo" w:date="2016-08-12T15:34:00Z">
        <w:r>
          <w:rPr>
            <w:rFonts w:hint="eastAsia"/>
            <w:szCs w:val="21"/>
          </w:rPr>
          <w:t>}</w:t>
        </w:r>
      </w:ins>
    </w:p>
    <w:p>
      <w:pPr>
        <w:rPr>
          <w:ins w:id="514" w:author="guo" w:date="2016-08-12T15:34:00Z"/>
          <w:b/>
          <w:bCs/>
          <w:szCs w:val="21"/>
        </w:rPr>
      </w:pPr>
      <w:ins w:id="515" w:author="guo" w:date="2016-08-12T15:34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516" w:author="guo" w:date="2016-08-12T15:34:00Z"/>
        </w:rPr>
      </w:pPr>
    </w:p>
    <w:p>
      <w:pPr>
        <w:rPr>
          <w:b/>
          <w:bCs/>
          <w:szCs w:val="21"/>
        </w:rPr>
      </w:pPr>
    </w:p>
    <w:p/>
    <w:p/>
    <w:p>
      <w:pPr>
        <w:pStyle w:val="3"/>
      </w:pPr>
      <w:r>
        <w:rPr>
          <w:rFonts w:hint="eastAsia"/>
        </w:rPr>
        <w:t>2.12、发布房源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840" w:firstLineChars="40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其中，卧室数量不能为0，7个床的属性不能全是0。</w:t>
      </w:r>
    </w:p>
    <w:p>
      <w:pPr>
        <w:ind w:left="420" w:firstLine="420"/>
      </w:pPr>
      <w:r>
        <w:rPr>
          <w:rFonts w:hint="eastAsia"/>
        </w:rPr>
        <w:t>满足条件，则将checkStatus修改为待审核，put上去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House对象的Json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B4"/>
    <w:rsid w:val="000838D5"/>
    <w:rsid w:val="00111FDA"/>
    <w:rsid w:val="00116CEF"/>
    <w:rsid w:val="00123215"/>
    <w:rsid w:val="00194F69"/>
    <w:rsid w:val="00204F86"/>
    <w:rsid w:val="003A380C"/>
    <w:rsid w:val="003C7DB3"/>
    <w:rsid w:val="005D4010"/>
    <w:rsid w:val="006152AA"/>
    <w:rsid w:val="00686E5F"/>
    <w:rsid w:val="00755F3E"/>
    <w:rsid w:val="007E056D"/>
    <w:rsid w:val="008D573E"/>
    <w:rsid w:val="009C4292"/>
    <w:rsid w:val="00A10266"/>
    <w:rsid w:val="00B075B4"/>
    <w:rsid w:val="00B74708"/>
    <w:rsid w:val="00B86CD7"/>
    <w:rsid w:val="00CF3A16"/>
    <w:rsid w:val="00D56230"/>
    <w:rsid w:val="00D62A76"/>
    <w:rsid w:val="00DB422C"/>
    <w:rsid w:val="00E13A33"/>
    <w:rsid w:val="00E17963"/>
    <w:rsid w:val="00F12CEC"/>
    <w:rsid w:val="00F5424C"/>
    <w:rsid w:val="00F56AE5"/>
    <w:rsid w:val="01675365"/>
    <w:rsid w:val="02956C47"/>
    <w:rsid w:val="037C2FFD"/>
    <w:rsid w:val="03CD4CF3"/>
    <w:rsid w:val="03D347BD"/>
    <w:rsid w:val="0405356C"/>
    <w:rsid w:val="040E02E3"/>
    <w:rsid w:val="05B93320"/>
    <w:rsid w:val="07257167"/>
    <w:rsid w:val="08A953D0"/>
    <w:rsid w:val="08CA0365"/>
    <w:rsid w:val="0B62550D"/>
    <w:rsid w:val="0CBF5ACF"/>
    <w:rsid w:val="0D5535B7"/>
    <w:rsid w:val="0E8258CD"/>
    <w:rsid w:val="0F0D7D82"/>
    <w:rsid w:val="0F2B2E4B"/>
    <w:rsid w:val="10F4232A"/>
    <w:rsid w:val="11432DD3"/>
    <w:rsid w:val="12243A2B"/>
    <w:rsid w:val="1395008E"/>
    <w:rsid w:val="13BF6BBA"/>
    <w:rsid w:val="1528450C"/>
    <w:rsid w:val="16840B0B"/>
    <w:rsid w:val="16992E97"/>
    <w:rsid w:val="1743028B"/>
    <w:rsid w:val="175B5DCB"/>
    <w:rsid w:val="184E290F"/>
    <w:rsid w:val="196647B4"/>
    <w:rsid w:val="19A80700"/>
    <w:rsid w:val="1A775DD4"/>
    <w:rsid w:val="1AC95FBE"/>
    <w:rsid w:val="1B0E1D7A"/>
    <w:rsid w:val="1C7A6BA8"/>
    <w:rsid w:val="1CEF3A3B"/>
    <w:rsid w:val="1E9604AE"/>
    <w:rsid w:val="1F1D3A8D"/>
    <w:rsid w:val="1FDB142C"/>
    <w:rsid w:val="21B90E3D"/>
    <w:rsid w:val="223F2851"/>
    <w:rsid w:val="24A906C1"/>
    <w:rsid w:val="272A27FE"/>
    <w:rsid w:val="2868664D"/>
    <w:rsid w:val="2A22035D"/>
    <w:rsid w:val="2A7F60E7"/>
    <w:rsid w:val="2BF55844"/>
    <w:rsid w:val="2EA4744D"/>
    <w:rsid w:val="2F3E28E9"/>
    <w:rsid w:val="2F5D498F"/>
    <w:rsid w:val="2FDD5764"/>
    <w:rsid w:val="2FF4764C"/>
    <w:rsid w:val="314F214B"/>
    <w:rsid w:val="31596B45"/>
    <w:rsid w:val="32294549"/>
    <w:rsid w:val="326D69B5"/>
    <w:rsid w:val="34C1700C"/>
    <w:rsid w:val="34DD5C01"/>
    <w:rsid w:val="36B2104F"/>
    <w:rsid w:val="36B877DC"/>
    <w:rsid w:val="37AB79EB"/>
    <w:rsid w:val="38533F33"/>
    <w:rsid w:val="389E2B38"/>
    <w:rsid w:val="3A9765B5"/>
    <w:rsid w:val="3B495997"/>
    <w:rsid w:val="3DE26F4A"/>
    <w:rsid w:val="3E3778BC"/>
    <w:rsid w:val="3F5D1DB5"/>
    <w:rsid w:val="3FF67754"/>
    <w:rsid w:val="402B1B51"/>
    <w:rsid w:val="408D1314"/>
    <w:rsid w:val="414237A2"/>
    <w:rsid w:val="414C1E9F"/>
    <w:rsid w:val="42D7244E"/>
    <w:rsid w:val="435A0AAE"/>
    <w:rsid w:val="44012318"/>
    <w:rsid w:val="44C85399"/>
    <w:rsid w:val="45731FF7"/>
    <w:rsid w:val="45DB6B24"/>
    <w:rsid w:val="46EA2FB4"/>
    <w:rsid w:val="476A7F34"/>
    <w:rsid w:val="49322D85"/>
    <w:rsid w:val="4A017598"/>
    <w:rsid w:val="4A7370F5"/>
    <w:rsid w:val="4B2C7A66"/>
    <w:rsid w:val="4BE80286"/>
    <w:rsid w:val="4E936FC1"/>
    <w:rsid w:val="4EC87FF3"/>
    <w:rsid w:val="4F4D2B92"/>
    <w:rsid w:val="526858B5"/>
    <w:rsid w:val="56151493"/>
    <w:rsid w:val="56D8685C"/>
    <w:rsid w:val="57390EC9"/>
    <w:rsid w:val="5741614D"/>
    <w:rsid w:val="57785CCE"/>
    <w:rsid w:val="58AC304C"/>
    <w:rsid w:val="597E4B49"/>
    <w:rsid w:val="5AA9345C"/>
    <w:rsid w:val="5C246EBA"/>
    <w:rsid w:val="5D080CBE"/>
    <w:rsid w:val="5E1E0331"/>
    <w:rsid w:val="5F101ACC"/>
    <w:rsid w:val="5FEA0E85"/>
    <w:rsid w:val="600D7446"/>
    <w:rsid w:val="602C4839"/>
    <w:rsid w:val="628905F0"/>
    <w:rsid w:val="62C93806"/>
    <w:rsid w:val="6398584D"/>
    <w:rsid w:val="642165F5"/>
    <w:rsid w:val="6422574B"/>
    <w:rsid w:val="65EF52CD"/>
    <w:rsid w:val="66947E73"/>
    <w:rsid w:val="66C14361"/>
    <w:rsid w:val="69AA46A4"/>
    <w:rsid w:val="6A3B4164"/>
    <w:rsid w:val="6A631598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471D1A"/>
    <w:rsid w:val="6F544541"/>
    <w:rsid w:val="70E706E1"/>
    <w:rsid w:val="722765A9"/>
    <w:rsid w:val="725C64FE"/>
    <w:rsid w:val="729166FE"/>
    <w:rsid w:val="73736289"/>
    <w:rsid w:val="74A13889"/>
    <w:rsid w:val="75525FE7"/>
    <w:rsid w:val="759B7578"/>
    <w:rsid w:val="776D06BE"/>
    <w:rsid w:val="78C10BA2"/>
    <w:rsid w:val="7BDF7669"/>
    <w:rsid w:val="7D02632F"/>
    <w:rsid w:val="7DEB77E0"/>
    <w:rsid w:val="7E89555A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1373</Words>
  <Characters>7827</Characters>
  <Lines>65</Lines>
  <Paragraphs>18</Paragraphs>
  <ScaleCrop>false</ScaleCrop>
  <LinksUpToDate>false</LinksUpToDate>
  <CharactersWithSpaces>9182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2016-08-16T01:14:45Z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