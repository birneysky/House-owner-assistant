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pStyle w:val="2"/>
      </w:pPr>
      <w:r>
        <w:rPr>
          <w:rFonts w:hint="eastAsia"/>
        </w:rPr>
        <w:t>数据模型</w:t>
      </w:r>
    </w:p>
    <w:p>
      <w:r>
        <w:rPr>
          <w:rFonts w:hint="eastAsia"/>
        </w:rPr>
        <w:t>使用驼峰法命名</w:t>
      </w:r>
    </w:p>
    <w:p>
      <w:pPr>
        <w:pStyle w:val="3"/>
      </w:pPr>
      <w:r>
        <w:rPr>
          <w:rFonts w:hint="eastAsia"/>
        </w:rPr>
        <w:t>1、房东管理房源列表（HouseItem）取消，和House</w:t>
      </w:r>
      <w:r>
        <w:t>Info合并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id:int  房源id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image:[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id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iamgePath</w:t>
      </w:r>
    </w:p>
    <w:p>
      <w:pPr>
        <w:ind w:left="840" w:firstLine="420"/>
      </w:pPr>
      <w:r>
        <w:rPr>
          <w:rFonts w:hint="eastAsia"/>
        </w:rPr>
        <w:t>houseId</w:t>
      </w:r>
    </w:p>
    <w:p>
      <w:pPr>
        <w:ind w:left="840" w:firstLine="420"/>
      </w:pPr>
      <w:r>
        <w:rPr>
          <w:rFonts w:hint="eastAsia"/>
        </w:rPr>
        <w:t>//见houseImg数据模型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]</w:t>
      </w:r>
      <w:r>
        <w:rPr>
          <w:szCs w:val="21"/>
        </w:rPr>
        <w:t>”</w:t>
      </w:r>
      <w:r>
        <w:rPr>
          <w:rFonts w:hint="eastAsia"/>
          <w:szCs w:val="21"/>
        </w:rPr>
        <w:t>第一张图</w:t>
      </w:r>
      <w:r>
        <w:rPr>
          <w:szCs w:val="21"/>
        </w:rPr>
        <w:t>”</w:t>
      </w:r>
    </w:p>
    <w:p>
      <w:pPr>
        <w:ind w:firstLine="420"/>
      </w:pPr>
      <w:r>
        <w:rPr>
          <w:rFonts w:hint="eastAsia"/>
        </w:rPr>
        <w:t>checkStatus ：int //资料审核状态1:待审核;2:通过 3:未通过 4:补充材料</w:t>
      </w:r>
    </w:p>
    <w:p>
      <w:pPr>
        <w:ind w:firstLine="420"/>
      </w:pPr>
      <w:r>
        <w:rPr>
          <w:rFonts w:hint="eastAsia"/>
        </w:rPr>
        <w:t>operationStatus : int  //0 正常 1 房东下线 2 平台锁定</w:t>
      </w:r>
    </w:p>
    <w:p>
      <w:pPr>
        <w:ind w:firstLine="420"/>
      </w:pPr>
      <w:r>
        <w:rPr>
          <w:rFonts w:hint="eastAsia"/>
        </w:rPr>
        <w:t>title:</w:t>
      </w:r>
      <w:r>
        <w:t>”</w:t>
      </w:r>
      <w:r>
        <w:rPr>
          <w:rFonts w:hint="eastAsia"/>
        </w:rPr>
        <w:t xml:space="preserve"> 标题</w:t>
      </w:r>
      <w:r>
        <w:t>”</w:t>
      </w:r>
    </w:p>
    <w:p>
      <w:pPr>
        <w:ind w:firstLine="420"/>
      </w:pPr>
      <w:r>
        <w:rPr>
          <w:rFonts w:hint="eastAsia"/>
        </w:rPr>
        <w:t xml:space="preserve">houseType: </w:t>
      </w:r>
    </w:p>
    <w:p>
      <w:pPr>
        <w:ind w:firstLine="420"/>
      </w:pPr>
      <w:r>
        <w:rPr>
          <w:rFonts w:hint="eastAsia"/>
        </w:rPr>
        <w:t xml:space="preserve">houseType:int  //  </w:t>
      </w:r>
    </w:p>
    <w:p>
      <w:pPr>
        <w:ind w:firstLine="420"/>
      </w:pPr>
      <w:r>
        <w:rPr>
          <w:rFonts w:hint="eastAsia"/>
        </w:rPr>
        <w:t>rentType : //</w:t>
      </w:r>
    </w:p>
    <w:p>
      <w:pPr>
        <w:ind w:firstLine="420"/>
      </w:pPr>
      <w:r>
        <w:rPr>
          <w:rFonts w:hint="eastAsia"/>
        </w:rPr>
        <w:t>province： int</w:t>
      </w:r>
    </w:p>
    <w:p>
      <w:pPr>
        <w:ind w:firstLine="420"/>
      </w:pPr>
      <w:r>
        <w:rPr>
          <w:rFonts w:hint="eastAsia"/>
        </w:rPr>
        <w:t>city ： int</w:t>
      </w:r>
    </w:p>
    <w:p>
      <w:pPr>
        <w:ind w:firstLine="420"/>
      </w:pPr>
      <w:r>
        <w:rPr>
          <w:rFonts w:hint="eastAsia"/>
        </w:rPr>
        <w:t xml:space="preserve">distict ：int </w:t>
      </w:r>
    </w:p>
    <w:p>
      <w:pPr>
        <w:ind w:firstLine="420"/>
      </w:pPr>
      <w:r>
        <w:rPr>
          <w:rFonts w:hint="eastAsia"/>
        </w:rPr>
        <w:t>address ：地址</w:t>
      </w:r>
    </w:p>
    <w:p>
      <w:pPr>
        <w:ind w:firstLine="420"/>
      </w:pPr>
      <w:r>
        <w:rPr>
          <w:rFonts w:hint="eastAsia"/>
        </w:rPr>
        <w:t>houseNumber: 门牌号</w:t>
      </w:r>
    </w:p>
    <w:p>
      <w:pPr>
        <w:ind w:firstLine="420"/>
      </w:pPr>
      <w:r>
        <w:rPr>
          <w:rFonts w:hint="eastAsia"/>
        </w:rPr>
        <w:t>price：float //日价</w:t>
      </w:r>
    </w:p>
    <w:p>
      <w:pPr>
        <w:ind w:firstLine="420"/>
      </w:pPr>
      <w:r>
        <w:rPr>
          <w:rFonts w:hint="eastAsia"/>
        </w:rPr>
        <w:t>roomNumber ：房间的数量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drawing>
          <wp:inline distT="0" distB="0" distL="114300" distR="114300">
            <wp:extent cx="5268595" cy="147129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Style w:val="13"/>
        </w:rPr>
      </w:pPr>
      <w:r>
        <w:rPr>
          <w:rStyle w:val="13"/>
          <w:rFonts w:hint="eastAsia"/>
        </w:rPr>
        <w:t>房东房源详情（House）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landlordId</w:t>
      </w:r>
    </w:p>
    <w:p>
      <w:pPr>
        <w:ind w:firstLine="420"/>
      </w:pPr>
      <w:r>
        <w:rPr>
          <w:rFonts w:hint="eastAsia"/>
        </w:rPr>
        <w:t>title string 房屋名称</w:t>
      </w:r>
    </w:p>
    <w:p>
      <w:pPr>
        <w:ind w:firstLine="420"/>
      </w:pPr>
      <w:r>
        <w:rPr>
          <w:rFonts w:hint="eastAsia"/>
        </w:rPr>
        <w:t>area String 房屋面积</w:t>
      </w:r>
    </w:p>
    <w:p>
      <w:pPr>
        <w:ind w:firstLine="420"/>
      </w:pPr>
      <w:r>
        <w:rPr>
          <w:rFonts w:hint="eastAsia"/>
        </w:rPr>
        <w:t>roomNumber :int 卧室的数量</w:t>
      </w:r>
    </w:p>
    <w:p>
      <w:pPr>
        <w:ind w:firstLine="420"/>
      </w:pPr>
      <w:r>
        <w:rPr>
          <w:rFonts w:hint="eastAsia"/>
        </w:rPr>
        <w:t>hallNumber:int 厅的数量</w:t>
      </w:r>
    </w:p>
    <w:p>
      <w:pPr>
        <w:ind w:firstLine="420"/>
      </w:pPr>
      <w:r>
        <w:rPr>
          <w:rFonts w:hint="eastAsia"/>
        </w:rPr>
        <w:t>kitchenNumber:int 厨的数量</w:t>
      </w:r>
    </w:p>
    <w:p>
      <w:pPr>
        <w:ind w:firstLine="420"/>
      </w:pPr>
      <w:r>
        <w:rPr>
          <w:rFonts w:hint="eastAsia"/>
        </w:rPr>
        <w:t>balconyNumber:int阳台的数量</w:t>
      </w:r>
    </w:p>
    <w:p>
      <w:pPr>
        <w:ind w:firstLine="420"/>
      </w:pPr>
      <w:r>
        <w:rPr>
          <w:rFonts w:hint="eastAsia"/>
        </w:rPr>
        <w:t>toiletNumber : int 独立卫生间数量</w:t>
      </w:r>
    </w:p>
    <w:p>
      <w:pPr>
        <w:ind w:firstLine="420"/>
      </w:pPr>
      <w:r>
        <w:rPr>
          <w:rFonts w:hint="eastAsia"/>
        </w:rPr>
        <w:t>publicToiletNumber:int公共卫生间数量</w:t>
      </w:r>
    </w:p>
    <w:p>
      <w:pPr>
        <w:ind w:firstLine="420"/>
      </w:pPr>
      <w:r>
        <w:rPr>
          <w:rFonts w:hint="eastAsia"/>
        </w:rPr>
        <w:t>toliveinNumber:int 可住人数</w:t>
      </w:r>
    </w:p>
    <w:p>
      <w:pPr>
        <w:ind w:firstLine="420"/>
      </w:pPr>
      <w:r>
        <w:rPr>
          <w:rFonts w:hint="eastAsia"/>
        </w:rPr>
        <w:t>province int</w:t>
      </w:r>
    </w:p>
    <w:p>
      <w:pPr>
        <w:ind w:firstLine="420"/>
      </w:pPr>
      <w:r>
        <w:rPr>
          <w:rFonts w:hint="eastAsia"/>
        </w:rPr>
        <w:t>city int</w:t>
      </w:r>
    </w:p>
    <w:p>
      <w:pPr>
        <w:ind w:firstLine="420"/>
      </w:pPr>
      <w:r>
        <w:rPr>
          <w:rFonts w:hint="eastAsia"/>
        </w:rPr>
        <w:t>distict int</w:t>
      </w:r>
    </w:p>
    <w:p>
      <w:pPr>
        <w:ind w:firstLine="420"/>
      </w:pPr>
      <w:r>
        <w:rPr>
          <w:rFonts w:hint="eastAsia"/>
        </w:rPr>
        <w:t>address:地址</w:t>
      </w:r>
    </w:p>
    <w:p>
      <w:pPr>
        <w:ind w:firstLine="420"/>
      </w:pPr>
      <w:r>
        <w:rPr>
          <w:rFonts w:hint="eastAsia"/>
        </w:rPr>
        <w:t>houseNumber:门牌号</w:t>
      </w:r>
    </w:p>
    <w:p>
      <w:pPr>
        <w:ind w:firstLine="420"/>
      </w:pPr>
      <w:r>
        <w:rPr>
          <w:rFonts w:hint="eastAsia"/>
        </w:rPr>
        <w:t>lng 经度</w:t>
      </w:r>
    </w:p>
    <w:p>
      <w:pPr>
        <w:ind w:firstLine="420"/>
      </w:pPr>
      <w:r>
        <w:rPr>
          <w:rFonts w:hint="eastAsia"/>
        </w:rPr>
        <w:t>lat 纬度</w:t>
      </w:r>
    </w:p>
    <w:p>
      <w:pPr>
        <w:ind w:firstLine="420"/>
      </w:pPr>
      <w:r>
        <w:rPr>
          <w:rFonts w:hint="eastAsia"/>
        </w:rPr>
        <w:t>houseType:房源类型</w:t>
      </w:r>
    </w:p>
    <w:p>
      <w:pPr>
        <w:ind w:firstLine="420"/>
      </w:pPr>
      <w:r>
        <w:rPr>
          <w:rFonts w:hint="eastAsia"/>
        </w:rPr>
        <w:t>rentType:租用类型</w:t>
      </w:r>
    </w:p>
    <w:p>
      <w:pPr>
        <w:ind w:firstLine="420"/>
      </w:pPr>
      <w:r>
        <w:rPr>
          <w:rFonts w:hint="eastAsia"/>
        </w:rPr>
        <w:t>description:描述</w:t>
      </w:r>
    </w:p>
    <w:p>
      <w:pPr>
        <w:ind w:firstLine="420"/>
      </w:pPr>
      <w:r>
        <w:rPr>
          <w:rFonts w:hint="eastAsia"/>
        </w:rPr>
        <w:t>position：地理位置描述</w:t>
      </w:r>
    </w:p>
    <w:p>
      <w:pPr>
        <w:ind w:firstLine="420"/>
      </w:pPr>
      <w:r>
        <w:rPr>
          <w:rFonts w:hint="eastAsia"/>
        </w:rPr>
        <w:t>traffic：交通描述</w:t>
      </w:r>
    </w:p>
    <w:p>
      <w:pPr>
        <w:ind w:firstLine="420"/>
      </w:pPr>
      <w:r>
        <w:rPr>
          <w:rFonts w:hint="eastAsia"/>
        </w:rPr>
        <w:t>surroundings：周边生活</w:t>
      </w:r>
    </w:p>
    <w:p>
      <w:pPr>
        <w:ind w:firstLine="420"/>
      </w:pPr>
      <w:r>
        <w:rPr>
          <w:rFonts w:hint="eastAsia"/>
        </w:rPr>
        <w:t>price：日价</w:t>
      </w:r>
    </w:p>
    <w:p>
      <w:pPr>
        <w:ind w:firstLine="420"/>
      </w:pPr>
      <w:r>
        <w:rPr>
          <w:rFonts w:hint="eastAsia"/>
        </w:rPr>
        <w:t>needDeposit：是否需要押金</w:t>
      </w:r>
    </w:p>
    <w:p>
      <w:pPr>
        <w:ind w:firstLine="420"/>
      </w:pPr>
      <w:r>
        <w:rPr>
          <w:rFonts w:hint="eastAsia"/>
        </w:rPr>
        <w:t>depositAmount：押金金额</w:t>
      </w:r>
    </w:p>
    <w:p>
      <w:pPr>
        <w:ind w:firstLine="420"/>
      </w:pPr>
      <w:r>
        <w:rPr>
          <w:rFonts w:hint="eastAsia"/>
        </w:rPr>
        <w:t>cleanType ： 保洁方式0:房东1:第三方</w:t>
      </w:r>
    </w:p>
    <w:p>
      <w:pPr>
        <w:ind w:firstLine="420"/>
      </w:pPr>
      <w:r>
        <w:rPr>
          <w:rFonts w:hint="eastAsia"/>
        </w:rPr>
        <w:t>platformRecommend：boolean</w:t>
      </w:r>
    </w:p>
    <w:p>
      <w:pPr>
        <w:ind w:firstLine="420"/>
      </w:pPr>
      <w:r>
        <w:rPr>
          <w:rFonts w:hint="eastAsia"/>
        </w:rPr>
        <w:t>type7Rate</w:t>
      </w:r>
    </w:p>
    <w:p>
      <w:pPr>
        <w:ind w:firstLine="420"/>
      </w:pPr>
      <w:r>
        <w:rPr>
          <w:rFonts w:hint="eastAsia"/>
        </w:rPr>
        <w:t>type3Rate</w:t>
      </w:r>
    </w:p>
    <w:p>
      <w:pPr>
        <w:ind w:firstLine="420"/>
      </w:pPr>
      <w:r>
        <w:rPr>
          <w:rFonts w:hint="eastAsia"/>
        </w:rPr>
        <w:t>type15Rate</w:t>
      </w:r>
    </w:p>
    <w:p>
      <w:pPr>
        <w:ind w:firstLine="420"/>
      </w:pPr>
      <w:r>
        <w:rPr>
          <w:rFonts w:hint="eastAsia"/>
        </w:rPr>
        <w:t>type30Rate：连住30天折扣率</w:t>
      </w:r>
    </w:p>
    <w:p>
      <w:pPr>
        <w:ind w:firstLine="420"/>
      </w:pPr>
      <w:r>
        <w:rPr>
          <w:rFonts w:hint="eastAsia"/>
        </w:rPr>
        <w:t>checkStatus：资料审核状态</w:t>
      </w:r>
      <w:r>
        <w:t>1</w:t>
      </w:r>
      <w:r>
        <w:rPr>
          <w:rFonts w:hint="eastAsia"/>
        </w:rPr>
        <w:t xml:space="preserve"> 待审核 </w:t>
      </w:r>
      <w:r>
        <w:t>2</w:t>
      </w:r>
      <w:r>
        <w:rPr>
          <w:rFonts w:hint="eastAsia"/>
        </w:rPr>
        <w:t xml:space="preserve">审核通过  </w:t>
      </w:r>
      <w:r>
        <w:t>3</w:t>
      </w:r>
      <w:r>
        <w:rPr>
          <w:rFonts w:hint="eastAsia"/>
        </w:rPr>
        <w:t xml:space="preserve"> 审核不通过 </w:t>
      </w:r>
      <w:r>
        <w:t>4</w:t>
      </w:r>
      <w:r>
        <w:rPr>
          <w:rFonts w:hint="eastAsia"/>
        </w:rPr>
        <w:t xml:space="preserve"> 审核待完善</w:t>
      </w:r>
    </w:p>
    <w:p>
      <w:pPr>
        <w:ind w:firstLine="420"/>
      </w:pPr>
      <w:r>
        <w:rPr>
          <w:rFonts w:hint="eastAsia"/>
        </w:rPr>
        <w:t xml:space="preserve">operationStatus：运营状态 </w:t>
      </w:r>
      <w:r>
        <w:t>1</w:t>
      </w:r>
      <w:r>
        <w:rPr>
          <w:rFonts w:hint="eastAsia"/>
        </w:rPr>
        <w:t xml:space="preserve"> 正常 </w:t>
      </w:r>
      <w:r>
        <w:t>2</w:t>
      </w:r>
      <w:r>
        <w:rPr>
          <w:rFonts w:hint="eastAsia"/>
        </w:rPr>
        <w:t xml:space="preserve"> 房东下线 </w:t>
      </w:r>
      <w:r>
        <w:t>3</w:t>
      </w:r>
      <w:r>
        <w:rPr>
          <w:rFonts w:hint="eastAsia"/>
        </w:rPr>
        <w:t xml:space="preserve"> 平台锁定</w:t>
      </w:r>
    </w:p>
    <w:p>
      <w:pPr>
        <w:ind w:firstLine="420"/>
      </w:pPr>
      <w:r>
        <w:rPr>
          <w:rFonts w:hint="eastAsia"/>
        </w:rPr>
        <w:t>remarks:备注</w:t>
      </w:r>
    </w:p>
    <w:p>
      <w:pPr>
        <w:ind w:firstLine="420"/>
      </w:pPr>
      <w:r>
        <w:drawing>
          <wp:inline distT="0" distB="0" distL="114300" distR="114300">
            <wp:extent cx="5271135" cy="3705860"/>
            <wp:effectExtent l="0" t="0" r="190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2217420" cy="4344035"/>
            <wp:effectExtent l="0" t="0" r="7620" b="146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34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numPr>
          <w:ilvl w:val="0"/>
          <w:numId w:val="1"/>
        </w:numPr>
        <w:rPr>
          <w:rStyle w:val="13"/>
        </w:rPr>
      </w:pPr>
      <w:r>
        <w:rPr>
          <w:rStyle w:val="13"/>
          <w:rFonts w:hint="eastAsia"/>
        </w:rPr>
        <w:t>房源图片（HouseImage）</w:t>
      </w:r>
    </w:p>
    <w:p>
      <w:pPr>
        <w:ind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{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id:int 图片id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houseId:房源id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imagePath:图片路径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szCs w:val="21"/>
        </w:rPr>
        <w:drawing>
          <wp:inline distT="0" distB="0" distL="114300" distR="114300">
            <wp:extent cx="1714500" cy="609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房源床铺（HouseBed）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id: int</w:t>
      </w:r>
    </w:p>
    <w:p>
      <w:pPr>
        <w:ind w:firstLine="420"/>
      </w:pPr>
      <w:r>
        <w:rPr>
          <w:rFonts w:hint="eastAsia"/>
        </w:rPr>
        <w:t>houseId:int 房源id</w:t>
      </w:r>
    </w:p>
    <w:p>
      <w:pPr>
        <w:ind w:firstLine="420"/>
      </w:pPr>
      <w:r>
        <w:rPr>
          <w:rFonts w:hint="eastAsia"/>
        </w:rPr>
        <w:t>length string长度</w:t>
      </w:r>
    </w:p>
    <w:p>
      <w:pPr>
        <w:ind w:firstLine="420"/>
      </w:pPr>
      <w:r>
        <w:rPr>
          <w:rFonts w:hint="eastAsia"/>
        </w:rPr>
        <w:t>width  String 长度</w:t>
      </w:r>
    </w:p>
    <w:p>
      <w:pPr>
        <w:ind w:firstLine="420"/>
      </w:pPr>
      <w:r>
        <w:rPr>
          <w:rFonts w:hint="eastAsia"/>
        </w:rPr>
        <w:t>number 数量</w:t>
      </w:r>
    </w:p>
    <w:p>
      <w:pPr>
        <w:ind w:firstLine="420"/>
      </w:pPr>
      <w:r>
        <w:drawing>
          <wp:inline distT="0" distB="0" distL="114300" distR="114300">
            <wp:extent cx="4686935" cy="723900"/>
            <wp:effectExtent l="0" t="0" r="6985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1630680" cy="86868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房源设施（HouseFacility）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 :int 房源id</w:t>
      </w:r>
    </w:p>
    <w:p>
      <w:pPr>
        <w:ind w:firstLine="420"/>
      </w:pPr>
      <w:r>
        <w:rPr>
          <w:rFonts w:hint="eastAsia"/>
        </w:rPr>
        <w:t>hotShower :热水淋浴</w:t>
      </w:r>
    </w:p>
    <w:p>
      <w:pPr>
        <w:ind w:firstLine="420"/>
      </w:pPr>
      <w:r>
        <w:rPr>
          <w:rFonts w:hint="eastAsia"/>
        </w:rPr>
        <w:t>sofa ：沙发</w:t>
      </w:r>
    </w:p>
    <w:p>
      <w:pPr>
        <w:ind w:firstLine="420"/>
      </w:pPr>
      <w:r>
        <w:rPr>
          <w:rFonts w:hint="eastAsia"/>
        </w:rPr>
        <w:t>showerGel:沐浴露</w:t>
      </w:r>
    </w:p>
    <w:p>
      <w:pPr>
        <w:ind w:firstLine="420"/>
      </w:pPr>
      <w:r>
        <w:rPr>
          <w:rFonts w:hint="eastAsia"/>
        </w:rPr>
        <w:t>tv ：电视</w:t>
      </w:r>
    </w:p>
    <w:p>
      <w:pPr>
        <w:ind w:firstLine="420"/>
      </w:pPr>
      <w:r>
        <w:rPr>
          <w:rFonts w:hint="eastAsia"/>
        </w:rPr>
        <w:t>microwaveOven :微波炉</w:t>
      </w:r>
    </w:p>
    <w:p>
      <w:pPr>
        <w:ind w:firstLine="420"/>
      </w:pPr>
      <w:r>
        <w:rPr>
          <w:rFonts w:hint="eastAsia"/>
        </w:rPr>
        <w:t>computer ：电脑</w:t>
      </w:r>
    </w:p>
    <w:p>
      <w:pPr>
        <w:ind w:firstLine="420"/>
      </w:pPr>
      <w:r>
        <w:rPr>
          <w:rFonts w:hint="eastAsia"/>
        </w:rPr>
        <w:t>airCondition :空调</w:t>
      </w:r>
    </w:p>
    <w:p>
      <w:pPr>
        <w:ind w:firstLine="420"/>
      </w:pPr>
      <w:r>
        <w:rPr>
          <w:rFonts w:hint="eastAsia"/>
        </w:rPr>
        <w:t>drinkingFountain：饮水机</w:t>
      </w:r>
    </w:p>
    <w:p>
      <w:pPr>
        <w:ind w:firstLine="420"/>
      </w:pPr>
      <w:r>
        <w:rPr>
          <w:rFonts w:hint="eastAsia"/>
        </w:rPr>
        <w:t>refrigerator ：冰箱</w:t>
      </w:r>
    </w:p>
    <w:p>
      <w:pPr>
        <w:ind w:firstLine="420"/>
      </w:pPr>
      <w:r>
        <w:rPr>
          <w:rFonts w:hint="eastAsia"/>
        </w:rPr>
        <w:t>washer：洗衣机</w:t>
      </w:r>
    </w:p>
    <w:p>
      <w:pPr>
        <w:ind w:firstLine="420"/>
      </w:pPr>
      <w:r>
        <w:rPr>
          <w:rFonts w:hint="eastAsia"/>
        </w:rPr>
        <w:t>wifi ：无线网络</w:t>
      </w:r>
    </w:p>
    <w:p>
      <w:pPr>
        <w:ind w:firstLine="420"/>
      </w:pPr>
      <w:r>
        <w:rPr>
          <w:rFonts w:hint="eastAsia"/>
        </w:rPr>
        <w:t>wiredNetwork ：有线网络</w:t>
      </w:r>
    </w:p>
    <w:p>
      <w:pPr>
        <w:ind w:firstLine="420"/>
      </w:pPr>
      <w:r>
        <w:rPr>
          <w:rFonts w:hint="eastAsia"/>
        </w:rPr>
        <w:t>parkingSpace：停车位</w:t>
      </w:r>
    </w:p>
    <w:p>
      <w:pPr>
        <w:ind w:firstLine="420"/>
      </w:pPr>
      <w:r>
        <w:rPr>
          <w:rFonts w:hint="eastAsia"/>
        </w:rPr>
        <w:t>smokingAllowed：是否可以抽烟</w:t>
      </w:r>
    </w:p>
    <w:p>
      <w:pPr>
        <w:ind w:firstLine="420"/>
      </w:pPr>
      <w:r>
        <w:rPr>
          <w:rFonts w:hint="eastAsia"/>
        </w:rPr>
        <w:t>cookAllowed：是否可以做饭</w:t>
      </w:r>
    </w:p>
    <w:p>
      <w:pPr>
        <w:ind w:firstLine="420"/>
      </w:pPr>
      <w:r>
        <w:rPr>
          <w:rFonts w:hint="eastAsia"/>
        </w:rPr>
        <w:t>petsAllowed :是否可以养宠物</w:t>
      </w:r>
    </w:p>
    <w:p>
      <w:pPr>
        <w:ind w:firstLine="420"/>
      </w:pPr>
      <w:r>
        <w:rPr>
          <w:rFonts w:hint="eastAsia"/>
        </w:rPr>
        <w:t>partyAllowed:是否可以聚会</w:t>
      </w:r>
    </w:p>
    <w:p>
      <w:pPr>
        <w:ind w:firstLine="420"/>
      </w:pPr>
      <w:r>
        <w:drawing>
          <wp:inline distT="0" distB="0" distL="114300" distR="114300">
            <wp:extent cx="4854575" cy="2400300"/>
            <wp:effectExtent l="0" t="0" r="6985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53540" cy="2339340"/>
            <wp:effectExtent l="0" t="0" r="762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房源评论(HouseComment)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id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houseId:房源ID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userId：租客ID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orderId：订单ID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generalScore：0:未评价;1-5:五星级别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cleanScrore：清洁评价 0:未评价;1-5:五星级别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commentTime:评论时间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status:状态 0:初始化 1:屏蔽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comments:评价内容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reply:回复内容</w:t>
      </w:r>
    </w:p>
    <w:p>
      <w:pPr>
        <w:ind w:firstLine="420"/>
        <w:rPr>
          <w:szCs w:val="21"/>
        </w:rPr>
      </w:pPr>
      <w:r>
        <w:drawing>
          <wp:inline distT="0" distB="0" distL="114300" distR="114300">
            <wp:extent cx="5268595" cy="1247775"/>
            <wp:effectExtent l="0" t="0" r="4445" b="190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drawing>
          <wp:inline distT="0" distB="0" distL="114300" distR="114300">
            <wp:extent cx="1866900" cy="1539240"/>
            <wp:effectExtent l="0" t="0" r="762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3"/>
      </w:pPr>
      <w:r>
        <w:rPr>
          <w:rFonts w:hint="eastAsia"/>
        </w:rPr>
        <w:t>房源位置（HousePosition）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houseId</w:t>
      </w:r>
    </w:p>
    <w:p>
      <w:pPr>
        <w:ind w:firstLine="420"/>
      </w:pPr>
      <w:r>
        <w:rPr>
          <w:rFonts w:hint="eastAsia"/>
        </w:rPr>
        <w:t>positionId</w:t>
      </w:r>
    </w:p>
    <w:p>
      <w:pPr>
        <w:ind w:firstLine="420"/>
      </w:pPr>
      <w:r>
        <w:rPr>
          <w:rFonts w:hint="eastAsia"/>
        </w:rPr>
        <w:t>positionTypeId</w:t>
      </w:r>
    </w:p>
    <w:p>
      <w:r>
        <w:drawing>
          <wp:inline distT="0" distB="0" distL="114300" distR="114300">
            <wp:extent cx="5271770" cy="699770"/>
            <wp:effectExtent l="0" t="0" r="127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1584960" cy="70866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房东管理房源</w:t>
      </w:r>
    </w:p>
    <w:p>
      <w:r>
        <w:rPr>
          <w:rFonts w:hint="eastAsia"/>
        </w:rPr>
        <w:t>如果房东信息中landlordstatus为0，表示正常，未1表示锁定，不能上传房源，修改房源</w:t>
      </w:r>
    </w:p>
    <w:p>
      <w:r>
        <w:rPr>
          <w:rFonts w:hint="eastAsia"/>
        </w:rPr>
        <w:t>房源有两种状态：</w:t>
      </w:r>
    </w:p>
    <w:p>
      <w:r>
        <w:rPr>
          <w:rFonts w:hint="eastAsia"/>
        </w:rPr>
        <w:t>审核状态check_status 0 待审核 1 审核待完善  2 审核不通过 3 审核通过</w:t>
      </w:r>
    </w:p>
    <w:p/>
    <w:p>
      <w:r>
        <w:rPr>
          <w:rFonts w:hint="eastAsia"/>
        </w:rPr>
        <w:t>2、运营状态operation_status 0 正常 1 房东下线 2 平台锁定</w:t>
      </w:r>
    </w:p>
    <w:p>
      <w:r>
        <w:rPr>
          <w:rFonts w:hint="eastAsia"/>
        </w:rPr>
        <w:t>check_status为 0 待审核 1 审核待完善  2 审核不通过，不出现按钮</w:t>
      </w:r>
    </w:p>
    <w:p>
      <w:r>
        <w:drawing>
          <wp:inline distT="0" distB="0" distL="114300" distR="114300">
            <wp:extent cx="5268595" cy="147129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必须  check_status 为3的时候，下面出现对应的按钮</w:t>
      </w:r>
    </w:p>
    <w:p>
      <w:r>
        <w:drawing>
          <wp:inline distT="0" distB="0" distL="114300" distR="114300">
            <wp:extent cx="5273675" cy="218503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其他时候不出现按钮</w:t>
      </w:r>
    </w:p>
    <w:p>
      <w:r>
        <w:rPr>
          <w:rFonts w:hint="eastAsia"/>
        </w:rPr>
        <w:t>当operation_status为2的时候也不出现按钮</w:t>
      </w:r>
    </w:p>
    <w:p>
      <w:pPr>
        <w:pStyle w:val="3"/>
      </w:pPr>
      <w:r>
        <w:rPr>
          <w:rFonts w:hint="eastAsia"/>
        </w:rPr>
        <w:t>1.1、获取房源列表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获取房东的房源列表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b/>
          <w:bCs/>
          <w:szCs w:val="21"/>
        </w:rPr>
      </w:pPr>
      <w:r>
        <w:rPr>
          <w:rFonts w:hint="eastAsia"/>
          <w:szCs w:val="21"/>
        </w:rPr>
        <w:t>GET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/api/houses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ri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房东id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data:[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｛</w:t>
      </w:r>
    </w:p>
    <w:p>
      <w:pPr>
        <w:ind w:left="1260" w:firstLine="420"/>
        <w:rPr>
          <w:szCs w:val="21"/>
        </w:rPr>
      </w:pPr>
      <w:r>
        <w:rPr>
          <w:rFonts w:hint="eastAsia"/>
        </w:rPr>
        <w:t>HouseItem 见前面数据模型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｝,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nsg:</w:t>
      </w:r>
      <w:r>
        <w:rPr>
          <w:szCs w:val="21"/>
        </w:rPr>
        <w:t>”</w:t>
      </w:r>
      <w:r>
        <w:rPr>
          <w:rFonts w:hint="eastAsia"/>
          <w:szCs w:val="21"/>
        </w:rPr>
        <w:t>失败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houseType 取值</w:t>
      </w:r>
    </w:p>
    <w:p>
      <w:pPr>
        <w:rPr>
          <w:szCs w:val="21"/>
        </w:rPr>
      </w:pPr>
      <w:r>
        <w:drawing>
          <wp:inline distT="0" distB="0" distL="114300" distR="114300">
            <wp:extent cx="1485900" cy="28803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rentType取值</w:t>
      </w:r>
    </w:p>
    <w:p>
      <w:pPr>
        <w:rPr>
          <w:szCs w:val="21"/>
        </w:rPr>
      </w:pPr>
      <w:r>
        <w:drawing>
          <wp:inline distT="0" distB="0" distL="114300" distR="114300">
            <wp:extent cx="1531620" cy="7696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1.2、获取房源信息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获取房东的房源信息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GET</w:t>
      </w:r>
    </w:p>
    <w:p>
      <w:pPr>
        <w:ind w:firstLine="420"/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</w:t>
      </w:r>
      <w:r>
        <w:rPr>
          <w:rFonts w:hint="eastAsia"/>
          <w:szCs w:val="21"/>
        </w:rPr>
        <w:t>/:id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images:[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HouseImage :见前文数据模型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}，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house:{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 ：见前文数据模型</w:t>
      </w:r>
    </w:p>
    <w:p>
      <w:pPr>
        <w:ind w:left="840" w:firstLine="420"/>
        <w:rPr>
          <w:szCs w:val="21"/>
        </w:rPr>
      </w:pP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beds:[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HouseBed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见前文数据模型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left="0" w:firstLine="1260" w:firstLineChars="600"/>
        <w:rPr>
          <w:szCs w:val="21"/>
        </w:rPr>
      </w:pPr>
      <w:r>
        <w:rPr>
          <w:rFonts w:hint="eastAsia"/>
          <w:szCs w:val="21"/>
        </w:rPr>
        <w:t xml:space="preserve">facility:{ </w:t>
      </w:r>
    </w:p>
    <w:p>
      <w:pPr>
        <w:ind w:left="1680" w:firstLine="420"/>
        <w:rPr>
          <w:szCs w:val="21"/>
        </w:rPr>
      </w:pPr>
      <w:r>
        <w:rPr>
          <w:rFonts w:hint="eastAsia"/>
        </w:rPr>
        <w:t>HouseFacility ：见房源设施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positions:[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HousePositon 见前文数据模型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left="840" w:firstLine="420"/>
        <w:rPr>
          <w:szCs w:val="21"/>
        </w:rPr>
      </w:pPr>
    </w:p>
    <w:p>
      <w:pPr>
        <w:ind w:left="84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nsg:</w:t>
      </w:r>
      <w:r>
        <w:rPr>
          <w:szCs w:val="21"/>
        </w:rPr>
        <w:t>”</w:t>
      </w:r>
      <w:r>
        <w:rPr>
          <w:rFonts w:hint="eastAsia"/>
          <w:szCs w:val="21"/>
        </w:rPr>
        <w:t>失败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>
      <w:pPr>
        <w:pStyle w:val="3"/>
      </w:pPr>
      <w:r>
        <w:rPr>
          <w:rFonts w:hint="eastAsia"/>
        </w:rPr>
        <w:t>1.4、查看房源评论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查询房源对应的评论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</w:t>
      </w:r>
      <w:r>
        <w:rPr>
          <w:szCs w:val="21"/>
        </w:rPr>
        <w:t>house_</w:t>
      </w:r>
      <w:r>
        <w:rPr>
          <w:rFonts w:hint="eastAsia"/>
          <w:szCs w:val="21"/>
        </w:rPr>
        <w:t>comment</w:t>
      </w:r>
      <w:r>
        <w:rPr>
          <w:szCs w:val="21"/>
        </w:rPr>
        <w:t>s</w:t>
      </w:r>
      <w:r>
        <w:rPr>
          <w:rFonts w:hint="eastAsia"/>
          <w:szCs w:val="21"/>
        </w:rPr>
        <w:t>/: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houseId是指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data:[{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HouseComment对象 见数据模型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/>
    <w:p/>
    <w:p>
      <w:pPr>
        <w:rPr>
          <w:szCs w:val="21"/>
        </w:rPr>
      </w:pPr>
    </w:p>
    <w:p>
      <w:pPr>
        <w:pStyle w:val="2"/>
        <w:spacing w:line="240" w:lineRule="auto"/>
      </w:pPr>
      <w:r>
        <w:rPr>
          <w:rFonts w:hint="eastAsia"/>
          <w:sz w:val="21"/>
          <w:szCs w:val="21"/>
        </w:rPr>
        <w:t>房东上传房源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2.1、新建房源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房东新建一个房源，需要先判断用户是否是房东角色，是否未被锁定，如果不是则拒绝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/api/houses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distict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houseNumber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rentType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出租方式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houseType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房源类型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code:0,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data: ｛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House 对象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｝  //房源i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被锁定|不是房东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2.2、修改房源基本信息（修改house对象）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/api/houses/: id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House对象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将House对象转化成json传递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失败原因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tbl>
      <w:tblPr>
        <w:tblStyle w:val="12"/>
        <w:tblW w:w="7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distict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rentType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出租方式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houseType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地理位置描述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traffic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surroundings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needDeposit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depositAmount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押金金额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type7Rate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&gt;=7天折扣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type3Rate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&gt;=3天折扣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type15Rate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&gt;=15天折扣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type30Rate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&gt;=30天折扣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thirdClearning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是否需要第三方保洁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area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房屋面积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roomNumber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室的数量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hallNumber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厅的数量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kitchenNumber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厨房的数量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balconyNumber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阳台的数量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toiletNumber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私人卫生间数量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publicToiletNumber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公共卫生间数量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toliveinNumber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可住人数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hotShower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是否有热水淋浴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sofa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是否有沙发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showerGel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是否有沐浴露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tv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microwaveOven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是否有微波炉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computer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airCondition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drinkingFountain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是否有饮水机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refrigerator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是否有冰箱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washer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是否有洗衣机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是否有wifi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wiredNetwork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是否有有线网络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parkingSpace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是否有停车位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smokingAllowed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是否允许抽烟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cookAllowed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是否允许做饭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petsAllowed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是否允许带宠物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partyAllowed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是否允聚会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2.3、修改房源价格和交易规则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2.4、修改房源描述和标题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2.5、修改房源设施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_</w:t>
      </w:r>
      <w:r>
        <w:rPr>
          <w:rFonts w:hint="eastAsia"/>
          <w:szCs w:val="21"/>
        </w:rPr>
        <w:t xml:space="preserve"> facilities/: id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HouseFacility对象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将HouseFacility对象转成json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tbl>
      <w:tblPr>
        <w:tblStyle w:val="12"/>
        <w:tblW w:w="7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id  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hotShower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是否有热水淋浴0:有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sofa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是否有沙发0:有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showerGel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是否有沐浴露0:有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tv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是否有电视0:有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microwaveOven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是否有微波炉0:有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computer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是否有电脑0:有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airCondition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是否有空调0:有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drinkingFountain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是否有饮水机0:有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refrigerator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是否有冰箱0:有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washer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是否有洗衣机0:有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是否有wifi0:有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wiredNetwork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是否有有线网络0:有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parkingSpace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是否有停车位0:有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smokingAllowed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是否允许抽烟0:有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cookAllowed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是否允许做饭0:有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petsAllowed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是否允许带宠物0:有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partyAllowed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是否允聚会0:有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b/>
          <w:bCs/>
          <w:szCs w:val="21"/>
        </w:rPr>
      </w:pP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2.6、修改出租方式和房源类型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2.7、修改房源地点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2.8、修改房源信息信息</w:t>
      </w:r>
    </w:p>
    <w:p>
      <w:pPr>
        <w:pStyle w:val="3"/>
      </w:pPr>
      <w:r>
        <w:rPr>
          <w:rFonts w:hint="eastAsia"/>
        </w:rPr>
        <w:t>见2.2</w:t>
      </w:r>
    </w:p>
    <w:p>
      <w:pPr>
        <w:pStyle w:val="3"/>
      </w:pPr>
      <w:r>
        <w:rPr>
          <w:rFonts w:hint="eastAsia"/>
        </w:rPr>
        <w:t>2.9、修改床的的信息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2.9.1、添加床铺信息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新增床铺信息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/api/house_bed</w:t>
      </w:r>
      <w:r>
        <w:rPr>
          <w:szCs w:val="21"/>
        </w:rPr>
        <w:t>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参数说明：其中，卧室数量不能为0，7个床的属性不能全是0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length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width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tabs>
                <w:tab w:val="left" w:pos="471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0" w:author="guo" w:date="2016-08-11T11:20:44Z"/>
        </w:trPr>
        <w:tc>
          <w:tcPr>
            <w:tcW w:w="1804" w:type="dxa"/>
          </w:tcPr>
          <w:p>
            <w:pPr>
              <w:rPr>
                <w:ins w:id="1" w:author="guo" w:date="2016-08-11T11:20:44Z"/>
                <w:rFonts w:hint="eastAsia" w:eastAsiaTheme="minorEastAsia"/>
                <w:szCs w:val="21"/>
                <w:lang w:val="en-US" w:eastAsia="zh-CN"/>
              </w:rPr>
            </w:pPr>
            <w:ins w:id="2" w:author="guo" w:date="2016-08-11T11:20:46Z">
              <w:r>
                <w:rPr>
                  <w:rFonts w:hint="eastAsia"/>
                  <w:szCs w:val="21"/>
                  <w:lang w:val="en-US" w:eastAsia="zh-CN"/>
                </w:rPr>
                <w:t>type</w:t>
              </w:r>
            </w:ins>
          </w:p>
        </w:tc>
        <w:tc>
          <w:tcPr>
            <w:tcW w:w="892" w:type="dxa"/>
          </w:tcPr>
          <w:p>
            <w:pPr>
              <w:rPr>
                <w:ins w:id="3" w:author="guo" w:date="2016-08-11T11:20:44Z"/>
                <w:rFonts w:hint="eastAsia" w:eastAsiaTheme="minorEastAsia"/>
                <w:szCs w:val="21"/>
                <w:lang w:val="en-US" w:eastAsia="zh-CN"/>
              </w:rPr>
            </w:pPr>
            <w:ins w:id="4" w:author="guo" w:date="2016-08-11T11:20:48Z">
              <w:r>
                <w:rPr>
                  <w:rFonts w:hint="eastAsia"/>
                  <w:szCs w:val="21"/>
                  <w:lang w:val="en-US" w:eastAsia="zh-CN"/>
                </w:rPr>
                <w:t>必须</w:t>
              </w:r>
            </w:ins>
          </w:p>
        </w:tc>
        <w:tc>
          <w:tcPr>
            <w:tcW w:w="1262" w:type="dxa"/>
          </w:tcPr>
          <w:p>
            <w:pPr>
              <w:rPr>
                <w:ins w:id="5" w:author="guo" w:date="2016-08-11T11:20:44Z"/>
                <w:rFonts w:hint="eastAsia" w:eastAsiaTheme="minorEastAsia"/>
                <w:szCs w:val="21"/>
                <w:lang w:val="en-US" w:eastAsia="zh-CN"/>
              </w:rPr>
            </w:pPr>
            <w:ins w:id="6" w:author="guo" w:date="2016-08-11T11:20:49Z">
              <w:r>
                <w:rPr>
                  <w:rFonts w:hint="eastAsia"/>
                  <w:szCs w:val="21"/>
                  <w:lang w:val="en-US" w:eastAsia="zh-CN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7" w:author="guo" w:date="2016-08-11T11:20:44Z"/>
                <w:rFonts w:hint="eastAsia" w:eastAsiaTheme="minorEastAsia"/>
                <w:szCs w:val="21"/>
                <w:lang w:val="en-US" w:eastAsia="zh-CN"/>
              </w:rPr>
            </w:pPr>
            <w:ins w:id="8" w:author="guo" w:date="2016-08-11T11:20:50Z">
              <w:r>
                <w:rPr>
                  <w:rFonts w:hint="eastAsia"/>
                  <w:szCs w:val="21"/>
                  <w:lang w:val="en-US" w:eastAsia="zh-CN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9" w:author="guo" w:date="2016-08-11T11:20:44Z"/>
                <w:rFonts w:hint="eastAsia" w:eastAsiaTheme="minorEastAsia"/>
                <w:szCs w:val="21"/>
                <w:lang w:val="en-US" w:eastAsia="zh-CN"/>
              </w:rPr>
            </w:pPr>
            <w:ins w:id="10" w:author="guo" w:date="2016-08-11T11:20:52Z">
              <w:r>
                <w:rPr>
                  <w:rFonts w:hint="eastAsia"/>
                  <w:szCs w:val="21"/>
                  <w:lang w:val="en-US" w:eastAsia="zh-CN"/>
                </w:rPr>
                <w:t>床</w:t>
              </w:r>
            </w:ins>
            <w:ins w:id="11" w:author="guo" w:date="2016-08-11T11:20:53Z">
              <w:r>
                <w:rPr>
                  <w:rFonts w:hint="eastAsia"/>
                  <w:szCs w:val="21"/>
                  <w:lang w:val="en-US" w:eastAsia="zh-CN"/>
                </w:rPr>
                <w:t>的类型</w:t>
              </w:r>
            </w:ins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data: id 这条床的记录的id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  <w:bookmarkStart w:id="0" w:name="_GoBack"/>
      <w:bookmarkEnd w:id="0"/>
    </w:p>
    <w:p>
      <w:pPr>
        <w:rPr>
          <w:ins w:id="12" w:author="guo" w:date="2016-08-11T15:07:21Z"/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keepNext w:val="0"/>
        <w:keepLines w:val="0"/>
        <w:widowControl/>
        <w:suppressLineNumbers w:val="0"/>
        <w:jc w:val="left"/>
        <w:rPr>
          <w:ins w:id="13" w:author="guo" w:date="2016-08-11T15:07:28Z"/>
        </w:rPr>
      </w:pPr>
      <w:ins w:id="14" w:author="guo" w:date="2016-08-11T15:07:28Z">
        <w:r>
          <w:rPr>
            <w:rFonts w:ascii="宋体" w:hAnsi="宋体" w:eastAsia="宋体" w:cs="宋体"/>
            <w:kern w:val="0"/>
            <w:sz w:val="24"/>
            <w:szCs w:val="24"/>
            <w:lang w:val="en-US" w:eastAsia="zh-CN" w:bidi="ar"/>
          </w:rPr>
          <w:fldChar w:fldCharType="begin"/>
        </w:r>
      </w:ins>
      <w:ins w:id="15" w:author="guo" w:date="2016-08-11T15:07:28Z">
        <w:r>
          <w:rPr>
            <w:rFonts w:ascii="宋体" w:hAnsi="宋体" w:eastAsia="宋体" w:cs="宋体"/>
            <w:kern w:val="0"/>
            <w:sz w:val="24"/>
            <w:szCs w:val="24"/>
            <w:lang w:val="en-US" w:eastAsia="zh-CN" w:bidi="ar"/>
          </w:rPr>
          <w:instrText xml:space="preserve">INCLUDEPICTURE \d "C:\\Users\\guo\\Documents\\Tencent Files\\1051251731\\Image\\C2C\\M[R`WT9T@WJ$4$OS2U~_4L5.png" \* MERGEFORMATINET </w:instrText>
        </w:r>
      </w:ins>
      <w:ins w:id="16" w:author="guo" w:date="2016-08-11T15:07:28Z">
        <w:r>
          <w:rPr>
            <w:rFonts w:ascii="宋体" w:hAnsi="宋体" w:eastAsia="宋体" w:cs="宋体"/>
            <w:kern w:val="0"/>
            <w:sz w:val="24"/>
            <w:szCs w:val="24"/>
            <w:lang w:val="en-US" w:eastAsia="zh-CN" w:bidi="ar"/>
          </w:rPr>
          <w:fldChar w:fldCharType="separate"/>
        </w:r>
      </w:ins>
      <w:ins w:id="17" w:author="guo" w:date="2016-08-11T15:07:28Z">
        <w:r>
          <w:rPr>
            <w:rFonts w:ascii="宋体" w:hAnsi="宋体" w:eastAsia="宋体" w:cs="宋体"/>
            <w:kern w:val="0"/>
            <w:sz w:val="24"/>
            <w:szCs w:val="24"/>
            <w:lang w:val="en-US" w:eastAsia="zh-CN" w:bidi="ar"/>
          </w:rPr>
          <w:drawing>
            <wp:inline distT="0" distB="0" distL="114300" distR="114300">
              <wp:extent cx="2286000" cy="1390650"/>
              <wp:effectExtent l="0" t="0" r="0" b="11430"/>
              <wp:docPr id="14" name="图片 1" descr="IMG_2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图片 1" descr="IMG_256"/>
                      <pic:cNvPicPr>
                        <a:picLocks noChangeAspect="1"/>
                      </pic:cNvPicPr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0" cy="1390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9" w:author="guo" w:date="2016-08-11T15:07:28Z">
        <w:r>
          <w:rPr>
            <w:rFonts w:ascii="宋体" w:hAnsi="宋体" w:eastAsia="宋体" w:cs="宋体"/>
            <w:kern w:val="0"/>
            <w:sz w:val="24"/>
            <w:szCs w:val="24"/>
            <w:lang w:val="en-US" w:eastAsia="zh-CN" w:bidi="ar"/>
          </w:rPr>
          <w:fldChar w:fldCharType="end"/>
        </w:r>
      </w:ins>
    </w:p>
    <w:p>
      <w:pPr>
        <w:rPr>
          <w:rFonts w:hint="eastAsia"/>
          <w:b/>
          <w:bCs/>
          <w:szCs w:val="21"/>
        </w:rPr>
      </w:pPr>
    </w:p>
    <w:p>
      <w:pPr>
        <w:pStyle w:val="3"/>
      </w:pPr>
      <w:r>
        <w:rPr>
          <w:rFonts w:hint="eastAsia"/>
        </w:rPr>
        <w:t>2.9.2、删除床铺信息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DELTE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ins w:id="20" w:author="guo" w:date="2016-08-11T14:48:49Z"/>
          <w:szCs w:val="21"/>
        </w:rPr>
      </w:pPr>
      <w:r>
        <w:rPr>
          <w:rFonts w:hint="eastAsia"/>
          <w:szCs w:val="21"/>
        </w:rPr>
        <w:t>/api/house_bed</w:t>
      </w:r>
      <w:r>
        <w:rPr>
          <w:szCs w:val="21"/>
        </w:rPr>
        <w:t>s/:id</w:t>
      </w:r>
    </w:p>
    <w:p>
      <w:pPr>
        <w:ind w:left="420" w:firstLine="420"/>
        <w:rPr>
          <w:rFonts w:hint="eastAsia" w:eastAsiaTheme="minorEastAsia"/>
          <w:szCs w:val="21"/>
          <w:lang w:eastAsia="zh-CN"/>
        </w:rPr>
      </w:pPr>
      <w:ins w:id="21" w:author="guo" w:date="2016-08-11T14:48:49Z">
        <w:r>
          <w:rPr>
            <w:rFonts w:hint="eastAsia"/>
            <w:szCs w:val="21"/>
            <w:lang w:eastAsia="zh-CN"/>
          </w:rPr>
          <w:t>：</w:t>
        </w:r>
      </w:ins>
      <w:ins w:id="22" w:author="guo" w:date="2016-08-11T14:48:50Z">
        <w:r>
          <w:rPr>
            <w:rFonts w:hint="eastAsia"/>
            <w:szCs w:val="21"/>
            <w:lang w:val="en-US" w:eastAsia="zh-CN"/>
          </w:rPr>
          <w:t>id</w:t>
        </w:r>
      </w:ins>
      <w:ins w:id="23" w:author="guo" w:date="2016-08-11T14:48:51Z">
        <w:r>
          <w:rPr>
            <w:rFonts w:hint="eastAsia"/>
            <w:szCs w:val="21"/>
            <w:lang w:val="en-US" w:eastAsia="zh-CN"/>
          </w:rPr>
          <w:t>是</w:t>
        </w:r>
      </w:ins>
      <w:ins w:id="24" w:author="guo" w:date="2016-08-11T14:48:52Z">
        <w:r>
          <w:rPr>
            <w:rFonts w:hint="eastAsia"/>
            <w:szCs w:val="21"/>
            <w:lang w:val="en-US" w:eastAsia="zh-CN"/>
          </w:rPr>
          <w:t>房源</w:t>
        </w:r>
      </w:ins>
      <w:ins w:id="25" w:author="guo" w:date="2016-08-11T14:48:53Z">
        <w:r>
          <w:rPr>
            <w:rFonts w:hint="eastAsia"/>
            <w:szCs w:val="21"/>
            <w:lang w:val="en-US" w:eastAsia="zh-CN"/>
          </w:rPr>
          <w:t>id</w:t>
        </w:r>
      </w:ins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参数说明：其中，卧室数量不能为0，7个床的属性不能全是0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床的记录的id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2.10、管理房源图片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2.10.1、添加图片图片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给房源添加图片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 w:val="24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_</w:t>
      </w:r>
      <w:r>
        <w:rPr>
          <w:rFonts w:hint="eastAsia"/>
          <w:szCs w:val="21"/>
        </w:rPr>
        <w:t>im</w:t>
      </w:r>
      <w:r>
        <w:rPr>
          <w:szCs w:val="21"/>
        </w:rPr>
        <w:t>a</w:t>
      </w:r>
      <w:r>
        <w:rPr>
          <w:rFonts w:hint="eastAsia"/>
          <w:szCs w:val="21"/>
        </w:rPr>
        <w:t>g</w:t>
      </w:r>
      <w:r>
        <w:rPr>
          <w:szCs w:val="21"/>
        </w:rPr>
        <w:t>es</w:t>
      </w:r>
      <w:r>
        <w:rPr>
          <w:rFonts w:hint="eastAsia"/>
          <w:szCs w:val="21"/>
        </w:rPr>
        <w:t>？</w:t>
      </w:r>
      <w:r>
        <w:rPr>
          <w:rFonts w:hint="eastAsia"/>
          <w:sz w:val="24"/>
        </w:rPr>
        <w:t>houseId=11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houseId是房源id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</w:p>
        </w:tc>
        <w:tc>
          <w:tcPr>
            <w:tcW w:w="8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ContentDisposition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 w:val="24"/>
              </w:rPr>
              <w:t>houseId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房源id，注意：这个houseId的参数是拼接在url上的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data:{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id:int 图片id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houseId:房源id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imagePth:图片路径</w:t>
      </w:r>
    </w:p>
    <w:p>
      <w:pPr>
        <w:ind w:left="420" w:firstLine="420"/>
        <w:rPr>
          <w:szCs w:val="21"/>
        </w:rPr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2.10.2、删除图片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删除房源图片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DELETE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_</w:t>
      </w:r>
      <w:r>
        <w:rPr>
          <w:rFonts w:hint="eastAsia"/>
          <w:szCs w:val="21"/>
        </w:rPr>
        <w:t>im</w:t>
      </w:r>
      <w:r>
        <w:rPr>
          <w:szCs w:val="21"/>
        </w:rPr>
        <w:t>a</w:t>
      </w:r>
      <w:r>
        <w:rPr>
          <w:rFonts w:hint="eastAsia"/>
          <w:szCs w:val="21"/>
        </w:rPr>
        <w:t>g</w:t>
      </w:r>
      <w:r>
        <w:rPr>
          <w:szCs w:val="21"/>
        </w:rPr>
        <w:t>es/:id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房源图片id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>
      <w:pPr>
        <w:pStyle w:val="3"/>
      </w:pPr>
      <w:r>
        <w:rPr>
          <w:rFonts w:hint="eastAsia"/>
        </w:rPr>
        <w:t>2.11.2、修改房源添加位置记录标签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给房源添加位置信息标签,先判断房源是否有对应的tag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s_positions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housePosition[]</w:t>
            </w:r>
          </w:p>
          <w:p>
            <w:pPr>
              <w:rPr>
                <w:szCs w:val="21"/>
              </w:rPr>
            </w:pP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数组</w:t>
            </w:r>
          </w:p>
        </w:tc>
        <w:tc>
          <w:tcPr>
            <w:tcW w:w="3077" w:type="dxa"/>
          </w:tcPr>
          <w:p>
            <w:r>
              <w:rPr>
                <w:rFonts w:hint="eastAsia" w:ascii="宋体" w:hAnsi="宋体" w:eastAsia="宋体" w:cs="宋体"/>
                <w:kern w:val="0"/>
                <w:sz w:val="24"/>
              </w:rPr>
              <w:t>见数据模型 房源位置</w:t>
            </w:r>
            <w:r>
              <w:rPr>
                <w:rFonts w:hint="eastAsia"/>
              </w:rPr>
              <w:t>HousePosition</w:t>
            </w:r>
          </w:p>
          <w:p>
            <w:r>
              <w:rPr>
                <w:rFonts w:hint="eastAsia"/>
              </w:rPr>
              <w:t>上传的时候需要将id设置为0,将数据转成json数组</w:t>
            </w:r>
          </w:p>
          <w:p>
            <w:r>
              <w:rPr>
                <w:rFonts w:hint="eastAsia"/>
              </w:rPr>
              <w:t>[{</w:t>
            </w:r>
          </w:p>
          <w:p>
            <w:r>
              <w:rPr>
                <w:rFonts w:hint="eastAsia"/>
              </w:rPr>
              <w:t>id:0</w:t>
            </w:r>
          </w:p>
          <w:p>
            <w:r>
              <w:rPr>
                <w:rFonts w:hint="eastAsia"/>
              </w:rPr>
              <w:t>houseId:xx</w:t>
            </w:r>
          </w:p>
          <w:p>
            <w:r>
              <w:rPr>
                <w:rFonts w:hint="eastAsia"/>
              </w:rPr>
              <w:t>positionId:xx</w:t>
            </w:r>
          </w:p>
          <w:p>
            <w:r>
              <w:rPr>
                <w:rFonts w:hint="eastAsia"/>
              </w:rPr>
              <w:t>positionTypeId:xx</w:t>
            </w:r>
          </w:p>
          <w:p>
            <w:r>
              <w:rPr>
                <w:rFonts w:hint="eastAsia"/>
              </w:rPr>
              <w:t>},{</w:t>
            </w:r>
          </w:p>
          <w:p>
            <w:r>
              <w:rPr>
                <w:rFonts w:hint="eastAsia"/>
              </w:rPr>
              <w:t>id:0</w:t>
            </w:r>
          </w:p>
          <w:p>
            <w:r>
              <w:rPr>
                <w:rFonts w:hint="eastAsia"/>
              </w:rPr>
              <w:t>houseId:xx</w:t>
            </w:r>
          </w:p>
          <w:p>
            <w:r>
              <w:rPr>
                <w:rFonts w:hint="eastAsia"/>
              </w:rPr>
              <w:t>positionId:xx</w:t>
            </w:r>
          </w:p>
          <w:p>
            <w:r>
              <w:rPr>
                <w:rFonts w:hint="eastAsia"/>
              </w:rPr>
              <w:t>positionTypeId:xx</w:t>
            </w:r>
          </w:p>
          <w:p/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……</w:t>
            </w:r>
          </w:p>
          <w:p>
            <w:r>
              <w:rPr>
                <w:rFonts w:hint="eastAsia"/>
              </w:rPr>
              <w:t>]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widowControl/>
        <w:ind w:firstLine="420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szCs w:val="21"/>
        </w:rPr>
        <w:t>data</w:t>
      </w:r>
      <w:r>
        <w:rPr>
          <w:rFonts w:hint="eastAsia"/>
          <w:szCs w:val="21"/>
        </w:rPr>
        <w:t>：</w:t>
      </w:r>
      <w:r>
        <w:rPr>
          <w:rFonts w:ascii="宋体" w:hAnsi="宋体" w:eastAsia="宋体" w:cs="宋体"/>
          <w:kern w:val="0"/>
          <w:sz w:val="24"/>
        </w:rPr>
        <w:t>housePosition[]   新增的记录带有id返回</w:t>
      </w:r>
    </w:p>
    <w:p>
      <w:pPr>
        <w:ind w:firstLine="420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/>
    <w:p>
      <w:pPr>
        <w:pStyle w:val="3"/>
      </w:pPr>
      <w:r>
        <w:rPr>
          <w:rFonts w:hint="eastAsia"/>
        </w:rPr>
        <w:t>2.12、发布房源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840" w:firstLineChars="400"/>
        <w:rPr>
          <w:b/>
          <w:bCs/>
          <w:szCs w:val="21"/>
        </w:rPr>
      </w:pPr>
      <w:r>
        <w:rPr>
          <w:rFonts w:hint="eastAsia"/>
          <w:szCs w:val="21"/>
        </w:rPr>
        <w:t>提交房源去审核，提交前检查</w:t>
      </w:r>
      <w:r>
        <w:rPr>
          <w:rFonts w:hint="eastAsia"/>
          <w:b/>
          <w:bCs/>
          <w:szCs w:val="21"/>
        </w:rPr>
        <w:t>其中，卧室数量不能为0，7个床的属性不能全是0。</w:t>
      </w:r>
    </w:p>
    <w:p>
      <w:pPr>
        <w:ind w:left="420" w:firstLine="420"/>
      </w:pPr>
      <w:r>
        <w:rPr>
          <w:rFonts w:hint="eastAsia"/>
        </w:rPr>
        <w:t>满足条件，则将checkStatus修改为待审核，put上去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</w:t>
      </w:r>
      <w:r>
        <w:rPr>
          <w:rFonts w:hint="eastAsia"/>
          <w:szCs w:val="21"/>
        </w:rPr>
        <w:t>/</w:t>
      </w:r>
      <w:r>
        <w:rPr>
          <w:szCs w:val="21"/>
        </w:rPr>
        <w:t>:id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House对象的Json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44435"/>
    <w:multiLevelType w:val="singleLevel"/>
    <w:tmpl w:val="57A4443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B4"/>
    <w:rsid w:val="000838D5"/>
    <w:rsid w:val="00111FDA"/>
    <w:rsid w:val="00116CEF"/>
    <w:rsid w:val="00194F69"/>
    <w:rsid w:val="00204F86"/>
    <w:rsid w:val="003C7DB3"/>
    <w:rsid w:val="005D4010"/>
    <w:rsid w:val="00686E5F"/>
    <w:rsid w:val="00755F3E"/>
    <w:rsid w:val="007E056D"/>
    <w:rsid w:val="008D573E"/>
    <w:rsid w:val="009C4292"/>
    <w:rsid w:val="00A10266"/>
    <w:rsid w:val="00B075B4"/>
    <w:rsid w:val="00B86CD7"/>
    <w:rsid w:val="00CF3A16"/>
    <w:rsid w:val="00D62A76"/>
    <w:rsid w:val="00DB422C"/>
    <w:rsid w:val="00E17963"/>
    <w:rsid w:val="00F12CEC"/>
    <w:rsid w:val="00F5424C"/>
    <w:rsid w:val="01675365"/>
    <w:rsid w:val="02956C47"/>
    <w:rsid w:val="037C2FFD"/>
    <w:rsid w:val="03CD4CF3"/>
    <w:rsid w:val="03D347BD"/>
    <w:rsid w:val="0405356C"/>
    <w:rsid w:val="040E02E3"/>
    <w:rsid w:val="05B93320"/>
    <w:rsid w:val="08A953D0"/>
    <w:rsid w:val="08CA0365"/>
    <w:rsid w:val="0B62550D"/>
    <w:rsid w:val="0CBF5ACF"/>
    <w:rsid w:val="0D5535B7"/>
    <w:rsid w:val="0E8258CD"/>
    <w:rsid w:val="0F0D7D82"/>
    <w:rsid w:val="0F2B2E4B"/>
    <w:rsid w:val="11432DD3"/>
    <w:rsid w:val="12243A2B"/>
    <w:rsid w:val="1395008E"/>
    <w:rsid w:val="13BF6BBA"/>
    <w:rsid w:val="1528450C"/>
    <w:rsid w:val="16840B0B"/>
    <w:rsid w:val="16992E97"/>
    <w:rsid w:val="1743028B"/>
    <w:rsid w:val="175B5DCB"/>
    <w:rsid w:val="184E290F"/>
    <w:rsid w:val="19A80700"/>
    <w:rsid w:val="1A775DD4"/>
    <w:rsid w:val="1AC95FBE"/>
    <w:rsid w:val="1B0E1D7A"/>
    <w:rsid w:val="1C7A6BA8"/>
    <w:rsid w:val="1CEF3A3B"/>
    <w:rsid w:val="1E9604AE"/>
    <w:rsid w:val="21B90E3D"/>
    <w:rsid w:val="223F2851"/>
    <w:rsid w:val="24A906C1"/>
    <w:rsid w:val="272A27FE"/>
    <w:rsid w:val="2868664D"/>
    <w:rsid w:val="2A22035D"/>
    <w:rsid w:val="2A7F60E7"/>
    <w:rsid w:val="2BF55844"/>
    <w:rsid w:val="2EA4744D"/>
    <w:rsid w:val="2F3E28E9"/>
    <w:rsid w:val="2F5D498F"/>
    <w:rsid w:val="2FDD5764"/>
    <w:rsid w:val="2FF4764C"/>
    <w:rsid w:val="314F214B"/>
    <w:rsid w:val="31596B45"/>
    <w:rsid w:val="32294549"/>
    <w:rsid w:val="326D69B5"/>
    <w:rsid w:val="34C1700C"/>
    <w:rsid w:val="34DD5C01"/>
    <w:rsid w:val="36B2104F"/>
    <w:rsid w:val="36B877DC"/>
    <w:rsid w:val="37AB79EB"/>
    <w:rsid w:val="38533F33"/>
    <w:rsid w:val="389E2B38"/>
    <w:rsid w:val="3A9765B5"/>
    <w:rsid w:val="3B495997"/>
    <w:rsid w:val="3E3778BC"/>
    <w:rsid w:val="3FF67754"/>
    <w:rsid w:val="408D1314"/>
    <w:rsid w:val="414237A2"/>
    <w:rsid w:val="414C1E9F"/>
    <w:rsid w:val="42D7244E"/>
    <w:rsid w:val="435A0AAE"/>
    <w:rsid w:val="44012318"/>
    <w:rsid w:val="44C85399"/>
    <w:rsid w:val="45DB6B24"/>
    <w:rsid w:val="46EA2FB4"/>
    <w:rsid w:val="49322D85"/>
    <w:rsid w:val="4A017598"/>
    <w:rsid w:val="4A7370F5"/>
    <w:rsid w:val="4BE80286"/>
    <w:rsid w:val="4E936FC1"/>
    <w:rsid w:val="4EC87FF3"/>
    <w:rsid w:val="4F4D2B92"/>
    <w:rsid w:val="526858B5"/>
    <w:rsid w:val="56151493"/>
    <w:rsid w:val="56D8685C"/>
    <w:rsid w:val="57390EC9"/>
    <w:rsid w:val="5741614D"/>
    <w:rsid w:val="57785CCE"/>
    <w:rsid w:val="58AC304C"/>
    <w:rsid w:val="597E4B49"/>
    <w:rsid w:val="5C246EBA"/>
    <w:rsid w:val="5D080CBE"/>
    <w:rsid w:val="5E1E0331"/>
    <w:rsid w:val="5F101ACC"/>
    <w:rsid w:val="5FEA0E85"/>
    <w:rsid w:val="600D7446"/>
    <w:rsid w:val="602C4839"/>
    <w:rsid w:val="628905F0"/>
    <w:rsid w:val="6398584D"/>
    <w:rsid w:val="642165F5"/>
    <w:rsid w:val="6422574B"/>
    <w:rsid w:val="65EF52CD"/>
    <w:rsid w:val="66947E73"/>
    <w:rsid w:val="66C14361"/>
    <w:rsid w:val="69AA46A4"/>
    <w:rsid w:val="6A3B4164"/>
    <w:rsid w:val="6ACA16C9"/>
    <w:rsid w:val="6AE82503"/>
    <w:rsid w:val="6BFC534B"/>
    <w:rsid w:val="6C290558"/>
    <w:rsid w:val="6C8966CD"/>
    <w:rsid w:val="6D3C099F"/>
    <w:rsid w:val="6DE871BF"/>
    <w:rsid w:val="6E8D5CCE"/>
    <w:rsid w:val="6EBC6230"/>
    <w:rsid w:val="6F544541"/>
    <w:rsid w:val="70E706E1"/>
    <w:rsid w:val="722765A9"/>
    <w:rsid w:val="725C64FE"/>
    <w:rsid w:val="729166FE"/>
    <w:rsid w:val="73736289"/>
    <w:rsid w:val="75525FE7"/>
    <w:rsid w:val="759B7578"/>
    <w:rsid w:val="776D06BE"/>
    <w:rsid w:val="78C10BA2"/>
    <w:rsid w:val="7BDF7669"/>
    <w:rsid w:val="7DEB77E0"/>
    <w:rsid w:val="7E89555A"/>
    <w:rsid w:val="7FBA7A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qFormat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页眉 Char"/>
    <w:basedOn w:val="9"/>
    <w:link w:val="7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6">
    <w:name w:val="批注框文本 Char"/>
    <w:basedOn w:val="9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1178</Words>
  <Characters>6720</Characters>
  <Lines>56</Lines>
  <Paragraphs>15</Paragraphs>
  <ScaleCrop>false</ScaleCrop>
  <LinksUpToDate>false</LinksUpToDate>
  <CharactersWithSpaces>7883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</dc:creator>
  <cp:lastModifiedBy>guo</cp:lastModifiedBy>
  <dcterms:modified xsi:type="dcterms:W3CDTF">2016-08-11T07:07:31Z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