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1、房东管理房源列表（HouseItem）取消，和House</w:t>
      </w:r>
      <w:r>
        <w:t>Info合并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//资料审核状态1:待审核;2:通过 3:未通过 4:补充材料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</w:t>
      </w:r>
      <w:r>
        <w:t>1</w:t>
      </w:r>
      <w:r>
        <w:rPr>
          <w:rFonts w:hint="eastAsia"/>
        </w:rPr>
        <w:t xml:space="preserve"> 待审核 </w:t>
      </w:r>
      <w:r>
        <w:t>2</w:t>
      </w:r>
      <w:r>
        <w:rPr>
          <w:rFonts w:hint="eastAsia"/>
        </w:rPr>
        <w:t xml:space="preserve">审核通过  </w:t>
      </w:r>
      <w:r>
        <w:t>3</w:t>
      </w:r>
      <w:r>
        <w:rPr>
          <w:rFonts w:hint="eastAsia"/>
        </w:rPr>
        <w:t xml:space="preserve"> 审核不通过 </w:t>
      </w:r>
      <w:r>
        <w:t>4</w:t>
      </w:r>
      <w:r>
        <w:rPr>
          <w:rFonts w:hint="eastAsia"/>
        </w:rPr>
        <w:t xml:space="preserve"> 审核待完善</w:t>
      </w:r>
    </w:p>
    <w:p>
      <w:pPr>
        <w:ind w:firstLine="420"/>
      </w:pPr>
      <w:r>
        <w:rPr>
          <w:rFonts w:hint="eastAsia"/>
        </w:rPr>
        <w:t xml:space="preserve">operationStatus：运营状态 </w:t>
      </w:r>
      <w:r>
        <w:t>1</w:t>
      </w:r>
      <w:r>
        <w:rPr>
          <w:rFonts w:hint="eastAsia"/>
        </w:rPr>
        <w:t xml:space="preserve"> 正常 </w:t>
      </w:r>
      <w:r>
        <w:t>2</w:t>
      </w:r>
      <w:r>
        <w:rPr>
          <w:rFonts w:hint="eastAsia"/>
        </w:rPr>
        <w:t xml:space="preserve"> 房东下线 </w:t>
      </w:r>
      <w:r>
        <w:t>3</w:t>
      </w:r>
      <w:r>
        <w:rPr>
          <w:rFonts w:hint="eastAsia"/>
        </w:rPr>
        <w:t xml:space="preserve"> 平台锁定</w:t>
      </w:r>
    </w:p>
    <w:p>
      <w:pPr>
        <w:ind w:firstLine="420"/>
      </w:pPr>
      <w:r>
        <w:rPr>
          <w:rFonts w:hint="eastAsia"/>
        </w:rPr>
        <w:t>remarks:备注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房源图片（HouseImage）</w:t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房源设施（HouseFacility）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 房源id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0" w:firstLine="1260" w:firstLineChars="600"/>
        <w:rPr>
          <w:szCs w:val="21"/>
        </w:rPr>
      </w:pPr>
      <w:r>
        <w:rPr>
          <w:rFonts w:hint="eastAsia"/>
          <w:szCs w:val="21"/>
        </w:rPr>
        <w:t xml:space="preserve">facility:{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HouseFacility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｛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House 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｝  //房源i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2.2、修改房源基本信息（修改house对象）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HouseFacility对象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将HouseFacility对象转成json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guo" w:date="2016-08-11T11:20:44Z"/>
        </w:trPr>
        <w:tc>
          <w:tcPr>
            <w:tcW w:w="1804" w:type="dxa"/>
          </w:tcPr>
          <w:p>
            <w:pPr>
              <w:rPr>
                <w:ins w:id="1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2" w:author="guo" w:date="2016-08-11T11:20:46Z">
              <w:r>
                <w:rPr>
                  <w:rFonts w:hint="eastAsia"/>
                  <w:szCs w:val="21"/>
                  <w:lang w:val="en-US" w:eastAsia="zh-CN"/>
                </w:rPr>
                <w:t>type</w:t>
              </w:r>
            </w:ins>
          </w:p>
        </w:tc>
        <w:tc>
          <w:tcPr>
            <w:tcW w:w="892" w:type="dxa"/>
          </w:tcPr>
          <w:p>
            <w:pPr>
              <w:rPr>
                <w:ins w:id="3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4" w:author="guo" w:date="2016-08-11T11:20:48Z">
              <w:r>
                <w:rPr>
                  <w:rFonts w:hint="eastAsia"/>
                  <w:szCs w:val="21"/>
                  <w:lang w:val="en-US" w:eastAsia="zh-CN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5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6" w:author="guo" w:date="2016-08-11T11:20:49Z">
              <w:r>
                <w:rPr>
                  <w:rFonts w:hint="eastAsia"/>
                  <w:szCs w:val="21"/>
                  <w:lang w:val="en-US" w:eastAsia="zh-CN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7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8" w:author="guo" w:date="2016-08-11T11:20:50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9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10" w:author="guo" w:date="2016-08-11T11:20:52Z">
              <w:r>
                <w:rPr>
                  <w:rFonts w:hint="eastAsia"/>
                  <w:szCs w:val="21"/>
                  <w:lang w:val="en-US" w:eastAsia="zh-CN"/>
                </w:rPr>
                <w:t>床</w:t>
              </w:r>
            </w:ins>
            <w:ins w:id="11" w:author="guo" w:date="2016-08-11T11:20:53Z">
              <w:r>
                <w:rPr>
                  <w:rFonts w:hint="eastAsia"/>
                  <w:szCs w:val="21"/>
                  <w:lang w:val="en-US" w:eastAsia="zh-CN"/>
                </w:rPr>
                <w:t>的类型</w:t>
              </w:r>
            </w:ins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id 这条床的记录的id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ins w:id="12" w:author="guo" w:date="2016-08-11T15:07:21Z"/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keepNext w:val="0"/>
        <w:keepLines w:val="0"/>
        <w:widowControl/>
        <w:suppressLineNumbers w:val="0"/>
        <w:jc w:val="left"/>
        <w:rPr>
          <w:ins w:id="13" w:author="guo" w:date="2016-08-11T15:07:28Z"/>
        </w:rPr>
      </w:pPr>
      <w:ins w:id="14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begin"/>
        </w:r>
      </w:ins>
      <w:ins w:id="15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instrText xml:space="preserve">INCLUDEPICTURE \d "C:\\Users\\guo\\Documents\\Tencent Files\\1051251731\\Image\\C2C\\M[R`WT9T@WJ$4$OS2U~_4L5.png" \* MERGEFORMATINET </w:instrText>
        </w:r>
      </w:ins>
      <w:ins w:id="16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separate"/>
        </w:r>
      </w:ins>
      <w:ins w:id="17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drawing>
            <wp:inline distT="0" distB="0" distL="114300" distR="114300">
              <wp:extent cx="2286000" cy="1390650"/>
              <wp:effectExtent l="0" t="0" r="0" b="11430"/>
              <wp:docPr id="14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9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end"/>
        </w:r>
      </w:ins>
    </w:p>
    <w:p>
      <w:pPr>
        <w:rPr>
          <w:rFonts w:hint="eastAsia"/>
          <w:b/>
          <w:bCs/>
          <w:szCs w:val="21"/>
        </w:rPr>
      </w:pP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20" w:author="guo" w:date="2016-08-11T14:48:49Z"/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ind w:left="420" w:firstLine="420"/>
        <w:rPr>
          <w:rFonts w:hint="eastAsia" w:eastAsiaTheme="minorEastAsia"/>
          <w:szCs w:val="21"/>
          <w:lang w:eastAsia="zh-CN"/>
        </w:rPr>
      </w:pPr>
      <w:ins w:id="21" w:author="guo" w:date="2016-08-11T14:48:49Z">
        <w:r>
          <w:rPr>
            <w:rFonts w:hint="eastAsia"/>
            <w:szCs w:val="21"/>
            <w:lang w:eastAsia="zh-CN"/>
          </w:rPr>
          <w:t>：</w:t>
        </w:r>
      </w:ins>
      <w:ins w:id="22" w:author="guo" w:date="2016-08-11T14:48:50Z">
        <w:r>
          <w:rPr>
            <w:rFonts w:hint="eastAsia"/>
            <w:szCs w:val="21"/>
            <w:lang w:val="en-US" w:eastAsia="zh-CN"/>
          </w:rPr>
          <w:t>id</w:t>
        </w:r>
      </w:ins>
      <w:ins w:id="23" w:author="guo" w:date="2016-08-11T14:48:51Z">
        <w:r>
          <w:rPr>
            <w:rFonts w:hint="eastAsia"/>
            <w:szCs w:val="21"/>
            <w:lang w:val="en-US" w:eastAsia="zh-CN"/>
          </w:rPr>
          <w:t>是</w:t>
        </w:r>
      </w:ins>
      <w:ins w:id="24" w:author="guo" w:date="2016-08-11T14:48:52Z">
        <w:r>
          <w:rPr>
            <w:rFonts w:hint="eastAsia"/>
            <w:szCs w:val="21"/>
            <w:lang w:val="en-US" w:eastAsia="zh-CN"/>
          </w:rPr>
          <w:t>房源</w:t>
        </w:r>
      </w:ins>
      <w:ins w:id="25" w:author="guo" w:date="2016-08-11T14:48:53Z">
        <w:r>
          <w:rPr>
            <w:rFonts w:hint="eastAsia"/>
            <w:szCs w:val="21"/>
            <w:lang w:val="en-US" w:eastAsia="zh-CN"/>
          </w:rPr>
          <w:t>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床的记录的id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2.10.1、添加图片图片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给房源添加图片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 w:val="24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</w:t>
      </w:r>
      <w:r>
        <w:rPr>
          <w:rFonts w:hint="eastAsia"/>
          <w:szCs w:val="21"/>
        </w:rPr>
        <w:t>？</w:t>
      </w:r>
      <w:r>
        <w:rPr>
          <w:rFonts w:hint="eastAsia"/>
          <w:sz w:val="24"/>
        </w:rPr>
        <w:t>houseId=11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houseId是房源id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8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ContentDisposition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房源id，注意：这个houseId的参数是拼接在url上的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imagePth:图片路径</w:t>
      </w:r>
    </w:p>
    <w:p>
      <w:pPr>
        <w:ind w:left="420"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r>
              <w:rPr>
                <w:rFonts w:hint="eastAsia"/>
              </w:rPr>
              <w:t>上传的时候需要将id设置为0,将数据转成json数组</w:t>
            </w:r>
          </w:p>
          <w:p>
            <w:r>
              <w:rPr>
                <w:rFonts w:hint="eastAsia"/>
              </w:rPr>
              <w:t>[{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>
            <w:r>
              <w:rPr>
                <w:rFonts w:hint="eastAsia"/>
              </w:rPr>
              <w:t>},{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/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……</w:t>
            </w:r>
          </w:p>
          <w:p>
            <w:r>
              <w:rPr>
                <w:rFonts w:hint="eastAsia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szCs w:val="21"/>
        </w:rPr>
        <w:t>data</w:t>
      </w:r>
      <w:r>
        <w:rPr>
          <w:rFonts w:hint="eastAsia"/>
          <w:szCs w:val="21"/>
        </w:rPr>
        <w:t>：</w:t>
      </w:r>
      <w:r>
        <w:rPr>
          <w:rFonts w:ascii="宋体" w:hAnsi="宋体" w:eastAsia="宋体" w:cs="宋体"/>
          <w:kern w:val="0"/>
          <w:sz w:val="24"/>
        </w:rPr>
        <w:t>housePosition[]   新增的记录带有id返回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26" w:author="guo" w:date="2016-08-12T15:34:04Z"/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27" w:author="guo" w:date="2016-08-12T15:34:04Z"/>
        </w:rPr>
      </w:pPr>
      <w:ins w:id="28" w:author="guo" w:date="2016-08-12T15:34:11Z">
        <w:r>
          <w:rPr>
            <w:rFonts w:hint="eastAsia"/>
            <w:lang w:val="en-US" w:eastAsia="zh-CN"/>
          </w:rPr>
          <w:t>2</w:t>
        </w:r>
      </w:ins>
      <w:ins w:id="29" w:author="guo" w:date="2016-08-12T15:34:04Z">
        <w:r>
          <w:rPr>
            <w:rFonts w:hint="eastAsia"/>
          </w:rPr>
          <w:t>.1</w:t>
        </w:r>
      </w:ins>
      <w:ins w:id="30" w:author="guo" w:date="2016-08-12T15:34:13Z">
        <w:r>
          <w:rPr>
            <w:rFonts w:hint="eastAsia"/>
            <w:lang w:val="en-US" w:eastAsia="zh-CN"/>
          </w:rPr>
          <w:t>1</w:t>
        </w:r>
      </w:ins>
      <w:ins w:id="31" w:author="guo" w:date="2016-08-12T15:34:15Z">
        <w:r>
          <w:rPr>
            <w:rFonts w:hint="eastAsia"/>
            <w:lang w:val="en-US" w:eastAsia="zh-CN"/>
          </w:rPr>
          <w:t>.</w:t>
        </w:r>
      </w:ins>
      <w:ins w:id="32" w:author="guo" w:date="2016-08-12T15:34:16Z">
        <w:r>
          <w:rPr>
            <w:rFonts w:hint="eastAsia"/>
            <w:lang w:val="en-US" w:eastAsia="zh-CN"/>
          </w:rPr>
          <w:t>3</w:t>
        </w:r>
      </w:ins>
      <w:ins w:id="33" w:author="guo" w:date="2016-08-12T15:34:04Z">
        <w:bookmarkStart w:id="0" w:name="_GoBack"/>
        <w:bookmarkEnd w:id="0"/>
        <w:r>
          <w:rPr>
            <w:rFonts w:hint="eastAsia"/>
          </w:rPr>
          <w:t>、查询当前城市的位置信息（3个筛选条件中的一个，上传房源的时候也是调用这个）</w:t>
        </w:r>
      </w:ins>
    </w:p>
    <w:p>
      <w:pPr>
        <w:rPr>
          <w:ins w:id="34" w:author="guo" w:date="2016-08-12T15:34:04Z"/>
          <w:b/>
          <w:bCs/>
          <w:szCs w:val="21"/>
        </w:rPr>
      </w:pPr>
      <w:ins w:id="35" w:author="guo" w:date="2016-08-12T15:34:04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36" w:author="guo" w:date="2016-08-12T15:34:04Z"/>
          <w:szCs w:val="21"/>
        </w:rPr>
      </w:pPr>
      <w:ins w:id="37" w:author="guo" w:date="2016-08-12T15:34:04Z">
        <w:r>
          <w:rPr>
            <w:rFonts w:hint="eastAsia"/>
            <w:szCs w:val="21"/>
          </w:rPr>
          <w:t>查询当前城市的位置信息</w:t>
        </w:r>
      </w:ins>
    </w:p>
    <w:p>
      <w:pPr>
        <w:rPr>
          <w:ins w:id="38" w:author="guo" w:date="2016-08-12T15:34:04Z"/>
          <w:b/>
          <w:bCs/>
          <w:szCs w:val="21"/>
        </w:rPr>
      </w:pPr>
      <w:ins w:id="39" w:author="guo" w:date="2016-08-12T15:34:04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firstLine="420"/>
        <w:rPr>
          <w:ins w:id="40" w:author="guo" w:date="2016-08-12T15:34:04Z"/>
          <w:b/>
          <w:bCs/>
          <w:szCs w:val="21"/>
        </w:rPr>
      </w:pPr>
      <w:ins w:id="41" w:author="guo" w:date="2016-08-12T15:34:04Z">
        <w:r>
          <w:rPr>
            <w:rFonts w:hint="eastAsia"/>
            <w:szCs w:val="21"/>
          </w:rPr>
          <w:t>GET</w:t>
        </w:r>
      </w:ins>
    </w:p>
    <w:p>
      <w:pPr>
        <w:rPr>
          <w:ins w:id="42" w:author="guo" w:date="2016-08-12T15:34:04Z"/>
          <w:b/>
          <w:bCs/>
          <w:szCs w:val="21"/>
        </w:rPr>
      </w:pPr>
      <w:ins w:id="43" w:author="guo" w:date="2016-08-12T15:34:04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firstLine="420"/>
        <w:rPr>
          <w:ins w:id="44" w:author="guo" w:date="2016-08-12T15:34:04Z"/>
          <w:szCs w:val="21"/>
        </w:rPr>
      </w:pPr>
      <w:ins w:id="45" w:author="guo" w:date="2016-08-12T15:34:04Z">
        <w:r>
          <w:rPr>
            <w:rFonts w:hint="eastAsia"/>
            <w:szCs w:val="21"/>
          </w:rPr>
          <w:t>/api/public/positions</w:t>
        </w:r>
      </w:ins>
    </w:p>
    <w:p>
      <w:pPr>
        <w:rPr>
          <w:ins w:id="46" w:author="guo" w:date="2016-08-12T15:34:04Z"/>
          <w:b/>
          <w:bCs/>
          <w:szCs w:val="21"/>
        </w:rPr>
      </w:pPr>
      <w:ins w:id="47" w:author="guo" w:date="2016-08-12T15:34:04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" w:author="guo" w:date="2016-08-12T15:34:04Z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ins w:id="49" w:author="guo" w:date="2016-08-12T15:34:04Z"/>
                <w:b/>
                <w:bCs/>
                <w:szCs w:val="21"/>
              </w:rPr>
            </w:pPr>
            <w:ins w:id="50" w:author="guo" w:date="2016-08-12T15:34:04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ins w:id="51" w:author="guo" w:date="2016-08-12T15:34:04Z"/>
                <w:b/>
                <w:bCs/>
                <w:szCs w:val="21"/>
              </w:rPr>
            </w:pPr>
            <w:ins w:id="52" w:author="guo" w:date="2016-08-12T15:34:04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53" w:author="guo" w:date="2016-08-12T15:34:04Z"/>
                <w:b/>
                <w:bCs/>
                <w:szCs w:val="21"/>
              </w:rPr>
            </w:pPr>
            <w:ins w:id="54" w:author="guo" w:date="2016-08-12T15:34:04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55" w:author="guo" w:date="2016-08-12T15:34:04Z"/>
                <w:b/>
                <w:bCs/>
                <w:szCs w:val="21"/>
              </w:rPr>
            </w:pPr>
            <w:ins w:id="56" w:author="guo" w:date="2016-08-12T15:34:04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57" w:author="guo" w:date="2016-08-12T15:34:04Z"/>
                <w:b/>
                <w:bCs/>
                <w:szCs w:val="21"/>
              </w:rPr>
            </w:pPr>
            <w:ins w:id="58" w:author="guo" w:date="2016-08-12T15:34:04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" w:author="guo" w:date="2016-08-12T15:34:04Z"/>
        </w:trPr>
        <w:tc>
          <w:tcPr>
            <w:tcW w:w="1404" w:type="dxa"/>
          </w:tcPr>
          <w:p>
            <w:pPr>
              <w:rPr>
                <w:ins w:id="60" w:author="guo" w:date="2016-08-12T15:34:04Z"/>
                <w:szCs w:val="21"/>
              </w:rPr>
            </w:pPr>
            <w:ins w:id="61" w:author="guo" w:date="2016-08-12T15:34:04Z">
              <w:r>
                <w:rPr>
                  <w:rFonts w:hint="eastAsia"/>
                  <w:szCs w:val="21"/>
                </w:rPr>
                <w:t>cityId</w:t>
              </w:r>
            </w:ins>
          </w:p>
        </w:tc>
        <w:tc>
          <w:tcPr>
            <w:tcW w:w="1292" w:type="dxa"/>
          </w:tcPr>
          <w:p>
            <w:pPr>
              <w:rPr>
                <w:ins w:id="62" w:author="guo" w:date="2016-08-12T15:34:04Z"/>
                <w:szCs w:val="21"/>
              </w:rPr>
            </w:pPr>
            <w:ins w:id="63" w:author="guo" w:date="2016-08-12T15:34:04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64" w:author="guo" w:date="2016-08-12T15:34:04Z"/>
                <w:szCs w:val="21"/>
              </w:rPr>
            </w:pPr>
            <w:ins w:id="65" w:author="guo" w:date="2016-08-12T15:34:04Z">
              <w:r>
                <w:rPr>
                  <w:rFonts w:hint="eastAsia"/>
                  <w:szCs w:val="21"/>
                </w:rPr>
                <w:t>url</w:t>
              </w:r>
            </w:ins>
          </w:p>
        </w:tc>
        <w:tc>
          <w:tcPr>
            <w:tcW w:w="1487" w:type="dxa"/>
          </w:tcPr>
          <w:p>
            <w:pPr>
              <w:rPr>
                <w:ins w:id="66" w:author="guo" w:date="2016-08-12T15:34:04Z"/>
                <w:szCs w:val="21"/>
              </w:rPr>
            </w:pPr>
            <w:ins w:id="67" w:author="guo" w:date="2016-08-12T15:34:04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68" w:author="guo" w:date="2016-08-12T15:34:04Z"/>
                <w:szCs w:val="21"/>
              </w:rPr>
            </w:pPr>
            <w:ins w:id="69" w:author="guo" w:date="2016-08-12T15:34:04Z">
              <w:r>
                <w:rPr>
                  <w:rFonts w:hint="eastAsia"/>
                  <w:szCs w:val="21"/>
                </w:rPr>
                <w:t>城市id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0" w:author="guo" w:date="2016-08-12T15:34:04Z"/>
        </w:trPr>
        <w:tc>
          <w:tcPr>
            <w:tcW w:w="1404" w:type="dxa"/>
          </w:tcPr>
          <w:p>
            <w:pPr>
              <w:rPr>
                <w:ins w:id="71" w:author="guo" w:date="2016-08-12T15:34:04Z"/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ins w:id="72" w:author="guo" w:date="2016-08-12T15:34:04Z"/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ins w:id="73" w:author="guo" w:date="2016-08-12T15:34:04Z"/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ins w:id="74" w:author="guo" w:date="2016-08-12T15:34:04Z"/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ins w:id="75" w:author="guo" w:date="2016-08-12T15:34:04Z"/>
                <w:szCs w:val="21"/>
              </w:rPr>
            </w:pPr>
          </w:p>
        </w:tc>
      </w:tr>
    </w:tbl>
    <w:p>
      <w:pPr>
        <w:rPr>
          <w:ins w:id="76" w:author="guo" w:date="2016-08-12T15:34:04Z"/>
          <w:szCs w:val="21"/>
        </w:rPr>
      </w:pPr>
    </w:p>
    <w:p>
      <w:pPr>
        <w:rPr>
          <w:ins w:id="77" w:author="guo" w:date="2016-08-12T15:34:04Z"/>
          <w:b/>
          <w:bCs/>
          <w:szCs w:val="21"/>
        </w:rPr>
      </w:pPr>
      <w:ins w:id="78" w:author="guo" w:date="2016-08-12T15:34:04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ind w:firstLine="420"/>
        <w:rPr>
          <w:ins w:id="79" w:author="guo" w:date="2016-08-12T15:34:04Z"/>
          <w:szCs w:val="21"/>
        </w:rPr>
      </w:pPr>
      <w:ins w:id="80" w:author="guo" w:date="2016-08-12T15:34:04Z">
        <w:r>
          <w:rPr>
            <w:rFonts w:hint="eastAsia"/>
            <w:szCs w:val="21"/>
          </w:rPr>
          <w:t>{</w:t>
        </w:r>
      </w:ins>
    </w:p>
    <w:p>
      <w:pPr>
        <w:ind w:left="420" w:firstLine="420"/>
        <w:rPr>
          <w:ins w:id="81" w:author="guo" w:date="2016-08-12T15:34:04Z"/>
          <w:szCs w:val="21"/>
        </w:rPr>
      </w:pPr>
      <w:ins w:id="82" w:author="guo" w:date="2016-08-12T15:34:04Z">
        <w:r>
          <w:rPr>
            <w:rFonts w:hint="eastAsia"/>
            <w:szCs w:val="21"/>
          </w:rPr>
          <w:t>code:0</w:t>
        </w:r>
      </w:ins>
    </w:p>
    <w:p>
      <w:pPr>
        <w:ind w:left="420" w:firstLine="420"/>
        <w:rPr>
          <w:ins w:id="83" w:author="guo" w:date="2016-08-12T15:34:04Z"/>
          <w:szCs w:val="21"/>
        </w:rPr>
      </w:pPr>
      <w:ins w:id="84" w:author="guo" w:date="2016-08-12T15:34:04Z">
        <w:r>
          <w:rPr>
            <w:rFonts w:hint="eastAsia"/>
            <w:szCs w:val="21"/>
          </w:rPr>
          <w:t>msg:</w:t>
        </w:r>
      </w:ins>
      <w:ins w:id="85" w:author="guo" w:date="2016-08-12T15:34:04Z">
        <w:r>
          <w:rPr>
            <w:szCs w:val="21"/>
          </w:rPr>
          <w:t>””</w:t>
        </w:r>
      </w:ins>
    </w:p>
    <w:p>
      <w:pPr>
        <w:ind w:left="420" w:firstLine="420"/>
        <w:rPr>
          <w:ins w:id="86" w:author="guo" w:date="2016-08-12T15:34:04Z"/>
          <w:szCs w:val="21"/>
        </w:rPr>
      </w:pPr>
      <w:ins w:id="87" w:author="guo" w:date="2016-08-12T15:34:04Z">
        <w:r>
          <w:rPr>
            <w:rFonts w:hint="eastAsia"/>
            <w:szCs w:val="21"/>
          </w:rPr>
          <w:t>data:{</w:t>
        </w:r>
      </w:ins>
    </w:p>
    <w:p>
      <w:pPr>
        <w:ind w:left="840" w:firstLine="420"/>
        <w:rPr>
          <w:ins w:id="88" w:author="guo" w:date="2016-08-12T15:34:04Z"/>
          <w:szCs w:val="21"/>
        </w:rPr>
      </w:pPr>
      <w:ins w:id="89" w:author="guo" w:date="2016-08-12T15:34:04Z">
        <w:r>
          <w:rPr>
            <w:rFonts w:hint="eastAsia"/>
            <w:szCs w:val="21"/>
            <w:lang w:val="en-US" w:eastAsia="zh-CN"/>
          </w:rPr>
          <w:t>p</w:t>
        </w:r>
      </w:ins>
      <w:ins w:id="90" w:author="guo" w:date="2016-08-12T15:34:04Z">
        <w:r>
          <w:rPr>
            <w:rFonts w:hint="eastAsia"/>
            <w:szCs w:val="21"/>
          </w:rPr>
          <w:t>osition</w:t>
        </w:r>
      </w:ins>
      <w:ins w:id="91" w:author="guo" w:date="2016-08-12T15:34:04Z">
        <w:r>
          <w:rPr>
            <w:rFonts w:hint="eastAsia"/>
            <w:szCs w:val="21"/>
            <w:lang w:val="en-US" w:eastAsia="zh-CN"/>
          </w:rPr>
          <w:t>s</w:t>
        </w:r>
      </w:ins>
      <w:ins w:id="92" w:author="guo" w:date="2016-08-12T15:34:04Z">
        <w:r>
          <w:rPr>
            <w:rFonts w:hint="eastAsia"/>
            <w:szCs w:val="21"/>
          </w:rPr>
          <w:t>:[</w:t>
        </w:r>
      </w:ins>
    </w:p>
    <w:p>
      <w:pPr>
        <w:ind w:left="840" w:firstLine="420"/>
        <w:rPr>
          <w:ins w:id="93" w:author="guo" w:date="2016-08-12T15:34:04Z"/>
          <w:szCs w:val="21"/>
        </w:rPr>
      </w:pPr>
      <w:ins w:id="94" w:author="guo" w:date="2016-08-12T15:34:04Z">
        <w:r>
          <w:rPr>
            <w:rFonts w:hint="eastAsia"/>
            <w:szCs w:val="21"/>
          </w:rPr>
          <w:t>//1:景点</w:t>
        </w:r>
      </w:ins>
    </w:p>
    <w:p>
      <w:pPr>
        <w:ind w:left="840" w:firstLine="420"/>
        <w:rPr>
          <w:ins w:id="95" w:author="guo" w:date="2016-08-12T15:34:04Z"/>
          <w:szCs w:val="21"/>
        </w:rPr>
      </w:pPr>
      <w:ins w:id="96" w:author="guo" w:date="2016-08-12T15:34:04Z">
        <w:r>
          <w:rPr>
            <w:rFonts w:hint="eastAsia"/>
            <w:szCs w:val="21"/>
          </w:rPr>
          <w:t>//2:车站/机场</w:t>
        </w:r>
      </w:ins>
    </w:p>
    <w:p>
      <w:pPr>
        <w:ind w:left="840" w:firstLine="420"/>
        <w:rPr>
          <w:ins w:id="97" w:author="guo" w:date="2016-08-12T15:34:04Z"/>
          <w:szCs w:val="21"/>
        </w:rPr>
      </w:pPr>
      <w:ins w:id="98" w:author="guo" w:date="2016-08-12T15:34:04Z">
        <w:r>
          <w:rPr>
            <w:rFonts w:hint="eastAsia"/>
            <w:szCs w:val="21"/>
          </w:rPr>
          <w:t>//4:商圈</w:t>
        </w:r>
      </w:ins>
    </w:p>
    <w:p>
      <w:pPr>
        <w:ind w:left="840" w:firstLine="420"/>
        <w:rPr>
          <w:ins w:id="99" w:author="guo" w:date="2016-08-12T15:34:04Z"/>
          <w:szCs w:val="21"/>
        </w:rPr>
      </w:pPr>
      <w:ins w:id="100" w:author="guo" w:date="2016-08-12T15:34:04Z">
        <w:r>
          <w:rPr>
            <w:rFonts w:hint="eastAsia"/>
            <w:szCs w:val="21"/>
          </w:rPr>
          <w:t>//6:医院</w:t>
        </w:r>
      </w:ins>
    </w:p>
    <w:p>
      <w:pPr>
        <w:ind w:left="840" w:firstLine="420"/>
        <w:rPr>
          <w:ins w:id="101" w:author="guo" w:date="2016-08-12T15:34:04Z"/>
          <w:szCs w:val="21"/>
        </w:rPr>
      </w:pPr>
      <w:ins w:id="102" w:author="guo" w:date="2016-08-12T15:34:04Z">
        <w:r>
          <w:rPr>
            <w:rFonts w:hint="eastAsia"/>
            <w:szCs w:val="21"/>
          </w:rPr>
          <w:t>//7:学校</w:t>
        </w:r>
      </w:ins>
    </w:p>
    <w:p>
      <w:pPr>
        <w:ind w:left="1260" w:firstLine="420"/>
        <w:rPr>
          <w:ins w:id="103" w:author="guo" w:date="2016-08-12T15:34:04Z"/>
          <w:szCs w:val="21"/>
        </w:rPr>
      </w:pPr>
      <w:ins w:id="104" w:author="guo" w:date="2016-08-12T15:34:04Z">
        <w:r>
          <w:rPr>
            <w:rFonts w:hint="eastAsia"/>
            <w:szCs w:val="21"/>
          </w:rPr>
          <w:t>{</w:t>
        </w:r>
      </w:ins>
    </w:p>
    <w:p>
      <w:pPr>
        <w:ind w:left="1680" w:firstLine="420"/>
        <w:rPr>
          <w:ins w:id="105" w:author="guo" w:date="2016-08-12T15:34:04Z"/>
          <w:szCs w:val="21"/>
        </w:rPr>
      </w:pPr>
      <w:ins w:id="106" w:author="guo" w:date="2016-08-12T15:34:04Z">
        <w:r>
          <w:rPr>
            <w:rFonts w:hint="eastAsia"/>
            <w:szCs w:val="21"/>
          </w:rPr>
          <w:t>见position对象模型</w:t>
        </w:r>
      </w:ins>
    </w:p>
    <w:p>
      <w:pPr>
        <w:ind w:left="1260" w:firstLine="420"/>
        <w:rPr>
          <w:ins w:id="107" w:author="guo" w:date="2016-08-12T15:34:04Z"/>
          <w:szCs w:val="21"/>
        </w:rPr>
      </w:pPr>
      <w:ins w:id="108" w:author="guo" w:date="2016-08-12T15:34:04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109" w:author="guo" w:date="2016-08-12T15:34:04Z"/>
          <w:szCs w:val="21"/>
        </w:rPr>
      </w:pPr>
      <w:ins w:id="110" w:author="guo" w:date="2016-08-12T15:34:04Z">
        <w:r>
          <w:rPr>
            <w:rFonts w:hint="eastAsia"/>
            <w:szCs w:val="21"/>
          </w:rPr>
          <w:t>……</w:t>
        </w:r>
      </w:ins>
    </w:p>
    <w:p>
      <w:pPr>
        <w:ind w:left="1260" w:firstLine="420"/>
        <w:rPr>
          <w:ins w:id="111" w:author="guo" w:date="2016-08-12T15:34:04Z"/>
          <w:szCs w:val="21"/>
        </w:rPr>
      </w:pPr>
    </w:p>
    <w:p>
      <w:pPr>
        <w:ind w:left="840" w:firstLine="420"/>
        <w:rPr>
          <w:ins w:id="112" w:author="guo" w:date="2016-08-12T15:34:04Z"/>
          <w:szCs w:val="21"/>
        </w:rPr>
      </w:pPr>
      <w:ins w:id="113" w:author="guo" w:date="2016-08-12T15:34:04Z">
        <w:r>
          <w:rPr>
            <w:rFonts w:hint="eastAsia"/>
            <w:szCs w:val="21"/>
          </w:rPr>
          <w:t>]</w:t>
        </w:r>
      </w:ins>
    </w:p>
    <w:p>
      <w:pPr>
        <w:ind w:left="840" w:firstLine="420"/>
        <w:rPr>
          <w:ins w:id="114" w:author="guo" w:date="2016-08-12T15:34:04Z"/>
          <w:szCs w:val="21"/>
        </w:rPr>
      </w:pPr>
      <w:ins w:id="115" w:author="guo" w:date="2016-08-12T15:34:04Z">
        <w:r>
          <w:rPr>
            <w:rFonts w:hint="eastAsia"/>
            <w:szCs w:val="21"/>
          </w:rPr>
          <w:t>subway</w:t>
        </w:r>
      </w:ins>
      <w:ins w:id="116" w:author="guo" w:date="2016-08-12T15:34:04Z">
        <w:r>
          <w:rPr>
            <w:rFonts w:hint="eastAsia"/>
            <w:szCs w:val="21"/>
            <w:lang w:val="en-US" w:eastAsia="zh-CN"/>
          </w:rPr>
          <w:t>s</w:t>
        </w:r>
      </w:ins>
      <w:ins w:id="117" w:author="guo" w:date="2016-08-12T15:34:04Z">
        <w:r>
          <w:rPr>
            <w:rFonts w:hint="eastAsia"/>
            <w:szCs w:val="21"/>
          </w:rPr>
          <w:t>:[</w:t>
        </w:r>
      </w:ins>
    </w:p>
    <w:p>
      <w:pPr>
        <w:ind w:left="1260" w:firstLine="420"/>
        <w:rPr>
          <w:ins w:id="118" w:author="guo" w:date="2016-08-12T15:34:04Z"/>
          <w:szCs w:val="21"/>
        </w:rPr>
      </w:pPr>
      <w:ins w:id="119" w:author="guo" w:date="2016-08-12T15:34:04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120" w:author="guo" w:date="2016-08-12T15:34:04Z"/>
          <w:szCs w:val="21"/>
        </w:rPr>
      </w:pPr>
      <w:ins w:id="121" w:author="guo" w:date="2016-08-12T15:34:04Z">
        <w:r>
          <w:rPr>
            <w:rFonts w:hint="eastAsia"/>
            <w:szCs w:val="21"/>
          </w:rPr>
          <w:t>id:</w:t>
        </w:r>
      </w:ins>
    </w:p>
    <w:p>
      <w:pPr>
        <w:ind w:left="1260" w:firstLine="420"/>
        <w:rPr>
          <w:ins w:id="122" w:author="guo" w:date="2016-08-12T15:34:04Z"/>
          <w:szCs w:val="21"/>
        </w:rPr>
      </w:pPr>
      <w:ins w:id="123" w:author="guo" w:date="2016-08-12T15:34:04Z">
        <w:r>
          <w:rPr>
            <w:rFonts w:hint="eastAsia"/>
            <w:szCs w:val="21"/>
          </w:rPr>
          <w:t xml:space="preserve">name: </w:t>
        </w:r>
      </w:ins>
      <w:ins w:id="124" w:author="guo" w:date="2016-08-12T15:34:04Z">
        <w:r>
          <w:rPr>
            <w:szCs w:val="21"/>
          </w:rPr>
          <w:t>“”</w:t>
        </w:r>
      </w:ins>
    </w:p>
    <w:p>
      <w:pPr>
        <w:ind w:left="1260" w:firstLine="420"/>
        <w:rPr>
          <w:ins w:id="125" w:author="guo" w:date="2016-08-12T15:34:04Z"/>
          <w:szCs w:val="21"/>
        </w:rPr>
      </w:pPr>
      <w:ins w:id="126" w:author="guo" w:date="2016-08-12T15:34:04Z">
        <w:r>
          <w:rPr>
            <w:rFonts w:hint="eastAsia"/>
            <w:szCs w:val="21"/>
          </w:rPr>
          <w:t>parent_id:int</w:t>
        </w:r>
      </w:ins>
    </w:p>
    <w:p>
      <w:pPr>
        <w:ind w:left="1260" w:firstLine="420"/>
        <w:rPr>
          <w:ins w:id="127" w:author="guo" w:date="2016-08-12T15:34:04Z"/>
          <w:szCs w:val="21"/>
        </w:rPr>
      </w:pPr>
      <w:ins w:id="128" w:author="guo" w:date="2016-08-12T15:34:04Z">
        <w:r>
          <w:rPr>
            <w:rFonts w:hint="eastAsia"/>
            <w:szCs w:val="21"/>
          </w:rPr>
          <w:t>transfer_id :int</w:t>
        </w:r>
      </w:ins>
    </w:p>
    <w:p>
      <w:pPr>
        <w:ind w:left="1260" w:firstLine="420"/>
        <w:rPr>
          <w:ins w:id="129" w:author="guo" w:date="2016-08-12T15:34:04Z"/>
          <w:szCs w:val="21"/>
        </w:rPr>
      </w:pPr>
      <w:ins w:id="130" w:author="guo" w:date="2016-08-12T15:34:04Z">
        <w:r>
          <w:rPr>
            <w:rFonts w:hint="eastAsia"/>
            <w:szCs w:val="21"/>
          </w:rPr>
          <w:t>pinyin :</w:t>
        </w:r>
      </w:ins>
      <w:ins w:id="131" w:author="guo" w:date="2016-08-12T15:34:04Z">
        <w:r>
          <w:rPr>
            <w:szCs w:val="21"/>
          </w:rPr>
          <w:t>””</w:t>
        </w:r>
      </w:ins>
    </w:p>
    <w:p>
      <w:pPr>
        <w:ind w:left="1260" w:firstLine="420"/>
        <w:rPr>
          <w:ins w:id="132" w:author="guo" w:date="2016-08-12T15:34:04Z"/>
          <w:szCs w:val="21"/>
        </w:rPr>
      </w:pPr>
      <w:ins w:id="133" w:author="guo" w:date="2016-08-12T15:34:04Z">
        <w:r>
          <w:rPr>
            <w:rFonts w:hint="eastAsia"/>
            <w:szCs w:val="21"/>
          </w:rPr>
          <w:t>firstChar :</w:t>
        </w:r>
      </w:ins>
      <w:ins w:id="134" w:author="guo" w:date="2016-08-12T15:34:04Z">
        <w:r>
          <w:rPr>
            <w:szCs w:val="21"/>
          </w:rPr>
          <w:t>””</w:t>
        </w:r>
      </w:ins>
    </w:p>
    <w:p>
      <w:pPr>
        <w:ind w:left="1260" w:firstLine="420"/>
        <w:rPr>
          <w:ins w:id="135" w:author="guo" w:date="2016-08-12T15:34:04Z"/>
          <w:szCs w:val="21"/>
        </w:rPr>
      </w:pPr>
      <w:ins w:id="136" w:author="guo" w:date="2016-08-12T15:34:04Z">
        <w:r>
          <w:rPr>
            <w:rFonts w:hint="eastAsia"/>
            <w:szCs w:val="21"/>
          </w:rPr>
          <w:t>level_type: int</w:t>
        </w:r>
      </w:ins>
    </w:p>
    <w:p>
      <w:pPr>
        <w:ind w:left="1260" w:firstLine="420"/>
        <w:rPr>
          <w:ins w:id="137" w:author="guo" w:date="2016-08-12T15:34:04Z"/>
          <w:szCs w:val="21"/>
        </w:rPr>
      </w:pPr>
      <w:ins w:id="138" w:author="guo" w:date="2016-08-12T15:34:04Z">
        <w:r>
          <w:rPr>
            <w:rFonts w:hint="eastAsia"/>
            <w:szCs w:val="21"/>
          </w:rPr>
          <w:t>cityId</w:t>
        </w:r>
      </w:ins>
    </w:p>
    <w:p>
      <w:pPr>
        <w:ind w:left="1260" w:firstLine="420"/>
        <w:rPr>
          <w:ins w:id="139" w:author="guo" w:date="2016-08-12T15:34:04Z"/>
          <w:szCs w:val="21"/>
        </w:rPr>
      </w:pPr>
      <w:ins w:id="140" w:author="guo" w:date="2016-08-12T15:34:04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141" w:author="guo" w:date="2016-08-12T15:34:04Z"/>
          <w:szCs w:val="21"/>
        </w:rPr>
      </w:pPr>
      <w:ins w:id="142" w:author="guo" w:date="2016-08-12T15:34:04Z">
        <w:r>
          <w:rPr>
            <w:rFonts w:hint="eastAsia"/>
            <w:szCs w:val="21"/>
          </w:rPr>
          <w:t>……</w:t>
        </w:r>
      </w:ins>
    </w:p>
    <w:p>
      <w:pPr>
        <w:ind w:left="840" w:firstLine="420"/>
        <w:rPr>
          <w:ins w:id="143" w:author="guo" w:date="2016-08-12T15:34:04Z"/>
          <w:szCs w:val="21"/>
        </w:rPr>
      </w:pPr>
      <w:ins w:id="144" w:author="guo" w:date="2016-08-12T15:34:04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145" w:author="guo" w:date="2016-08-12T15:34:04Z"/>
          <w:szCs w:val="21"/>
        </w:rPr>
      </w:pPr>
      <w:ins w:id="146" w:author="guo" w:date="2016-08-12T15:34:04Z">
        <w:r>
          <w:rPr>
            <w:rFonts w:hint="eastAsia"/>
            <w:szCs w:val="21"/>
          </w:rPr>
          <w:t>}</w:t>
        </w:r>
      </w:ins>
    </w:p>
    <w:p>
      <w:pPr>
        <w:ind w:firstLine="420"/>
        <w:rPr>
          <w:ins w:id="147" w:author="guo" w:date="2016-08-12T15:34:04Z"/>
          <w:szCs w:val="21"/>
        </w:rPr>
      </w:pPr>
    </w:p>
    <w:p>
      <w:pPr>
        <w:ind w:firstLine="420"/>
        <w:rPr>
          <w:ins w:id="148" w:author="guo" w:date="2016-08-12T15:34:04Z"/>
          <w:szCs w:val="21"/>
        </w:rPr>
      </w:pPr>
      <w:ins w:id="149" w:author="guo" w:date="2016-08-12T15:34:04Z">
        <w:r>
          <w:rPr>
            <w:rFonts w:hint="eastAsia"/>
            <w:szCs w:val="21"/>
          </w:rPr>
          <w:t>}</w:t>
        </w:r>
      </w:ins>
    </w:p>
    <w:p>
      <w:pPr>
        <w:rPr>
          <w:ins w:id="150" w:author="guo" w:date="2016-08-12T15:34:04Z"/>
          <w:b/>
          <w:bCs/>
          <w:szCs w:val="21"/>
        </w:rPr>
      </w:pPr>
      <w:ins w:id="151" w:author="guo" w:date="2016-08-12T15:34:04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152" w:author="guo" w:date="2016-08-12T15:34:04Z"/>
        </w:rPr>
      </w:pPr>
    </w:p>
    <w:p>
      <w:pPr>
        <w:rPr>
          <w:rFonts w:hint="eastAsia"/>
          <w:b/>
          <w:bCs/>
          <w:szCs w:val="21"/>
        </w:rPr>
      </w:pP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B4"/>
    <w:rsid w:val="000838D5"/>
    <w:rsid w:val="00111FDA"/>
    <w:rsid w:val="00116CEF"/>
    <w:rsid w:val="00194F69"/>
    <w:rsid w:val="00204F86"/>
    <w:rsid w:val="003C7DB3"/>
    <w:rsid w:val="005D4010"/>
    <w:rsid w:val="00686E5F"/>
    <w:rsid w:val="00755F3E"/>
    <w:rsid w:val="007E056D"/>
    <w:rsid w:val="008D573E"/>
    <w:rsid w:val="009C4292"/>
    <w:rsid w:val="00A10266"/>
    <w:rsid w:val="00B075B4"/>
    <w:rsid w:val="00B86CD7"/>
    <w:rsid w:val="00CF3A16"/>
    <w:rsid w:val="00D62A76"/>
    <w:rsid w:val="00DB422C"/>
    <w:rsid w:val="00E17963"/>
    <w:rsid w:val="00F12CEC"/>
    <w:rsid w:val="00F5424C"/>
    <w:rsid w:val="01675365"/>
    <w:rsid w:val="02956C47"/>
    <w:rsid w:val="037C2FFD"/>
    <w:rsid w:val="03CD4CF3"/>
    <w:rsid w:val="03D347BD"/>
    <w:rsid w:val="0405356C"/>
    <w:rsid w:val="040E02E3"/>
    <w:rsid w:val="05B93320"/>
    <w:rsid w:val="07257167"/>
    <w:rsid w:val="08A953D0"/>
    <w:rsid w:val="08CA0365"/>
    <w:rsid w:val="0B62550D"/>
    <w:rsid w:val="0CBF5ACF"/>
    <w:rsid w:val="0D5535B7"/>
    <w:rsid w:val="0E8258CD"/>
    <w:rsid w:val="0F0D7D82"/>
    <w:rsid w:val="0F2B2E4B"/>
    <w:rsid w:val="11432DD3"/>
    <w:rsid w:val="12243A2B"/>
    <w:rsid w:val="1395008E"/>
    <w:rsid w:val="13BF6BBA"/>
    <w:rsid w:val="1528450C"/>
    <w:rsid w:val="16840B0B"/>
    <w:rsid w:val="16992E97"/>
    <w:rsid w:val="1743028B"/>
    <w:rsid w:val="175B5DCB"/>
    <w:rsid w:val="184E290F"/>
    <w:rsid w:val="19A80700"/>
    <w:rsid w:val="1A775DD4"/>
    <w:rsid w:val="1AC95FBE"/>
    <w:rsid w:val="1B0E1D7A"/>
    <w:rsid w:val="1C7A6BA8"/>
    <w:rsid w:val="1CEF3A3B"/>
    <w:rsid w:val="1E9604AE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14F214B"/>
    <w:rsid w:val="31596B45"/>
    <w:rsid w:val="32294549"/>
    <w:rsid w:val="326D69B5"/>
    <w:rsid w:val="34C1700C"/>
    <w:rsid w:val="34DD5C01"/>
    <w:rsid w:val="36B2104F"/>
    <w:rsid w:val="36B877DC"/>
    <w:rsid w:val="37AB79EB"/>
    <w:rsid w:val="38533F33"/>
    <w:rsid w:val="389E2B38"/>
    <w:rsid w:val="3A9765B5"/>
    <w:rsid w:val="3B495997"/>
    <w:rsid w:val="3E3778BC"/>
    <w:rsid w:val="3FF67754"/>
    <w:rsid w:val="408D1314"/>
    <w:rsid w:val="414237A2"/>
    <w:rsid w:val="414C1E9F"/>
    <w:rsid w:val="42D7244E"/>
    <w:rsid w:val="435A0AAE"/>
    <w:rsid w:val="44012318"/>
    <w:rsid w:val="44C85399"/>
    <w:rsid w:val="45DB6B24"/>
    <w:rsid w:val="46EA2FB4"/>
    <w:rsid w:val="49322D85"/>
    <w:rsid w:val="4A017598"/>
    <w:rsid w:val="4A7370F5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97E4B49"/>
    <w:rsid w:val="5C246EBA"/>
    <w:rsid w:val="5D080CBE"/>
    <w:rsid w:val="5E1E0331"/>
    <w:rsid w:val="5F101ACC"/>
    <w:rsid w:val="5FEA0E85"/>
    <w:rsid w:val="600D7446"/>
    <w:rsid w:val="602C4839"/>
    <w:rsid w:val="628905F0"/>
    <w:rsid w:val="6398584D"/>
    <w:rsid w:val="642165F5"/>
    <w:rsid w:val="6422574B"/>
    <w:rsid w:val="65EF52CD"/>
    <w:rsid w:val="66947E73"/>
    <w:rsid w:val="66C14361"/>
    <w:rsid w:val="69AA46A4"/>
    <w:rsid w:val="6A3B4164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544541"/>
    <w:rsid w:val="70E706E1"/>
    <w:rsid w:val="722765A9"/>
    <w:rsid w:val="725C64FE"/>
    <w:rsid w:val="729166FE"/>
    <w:rsid w:val="73736289"/>
    <w:rsid w:val="75525FE7"/>
    <w:rsid w:val="759B7578"/>
    <w:rsid w:val="776D06BE"/>
    <w:rsid w:val="78C10BA2"/>
    <w:rsid w:val="7BDF7669"/>
    <w:rsid w:val="7DEB77E0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1178</Words>
  <Characters>6720</Characters>
  <Lines>56</Lines>
  <Paragraphs>15</Paragraphs>
  <ScaleCrop>false</ScaleCrop>
  <LinksUpToDate>false</LinksUpToDate>
  <CharactersWithSpaces>7883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2016-08-12T07:34:17Z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